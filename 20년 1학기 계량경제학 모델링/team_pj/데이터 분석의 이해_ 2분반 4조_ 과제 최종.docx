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EF4F5" w14:textId="4095B101" w:rsidR="00CB54DE" w:rsidRPr="00A11389" w:rsidRDefault="00CB54DE" w:rsidP="00CB54DE">
      <w:pPr>
        <w:jc w:val="center"/>
        <w:rPr>
          <w:rFonts w:ascii="본명조 ExtraLight" w:eastAsia="본명조 ExtraLight" w:hAnsi="본명조 ExtraLight"/>
          <w:b/>
          <w:bCs/>
          <w:sz w:val="26"/>
          <w:szCs w:val="28"/>
        </w:rPr>
      </w:pPr>
      <w:r w:rsidRPr="00A11389">
        <w:rPr>
          <w:rFonts w:ascii="본명조 ExtraLight" w:eastAsia="본명조 ExtraLight" w:hAnsi="본명조 ExtraLight" w:hint="eastAsia"/>
          <w:b/>
          <w:bCs/>
          <w:sz w:val="26"/>
          <w:szCs w:val="28"/>
        </w:rPr>
        <w:t>주제:</w:t>
      </w:r>
      <w:r w:rsidRPr="00A11389">
        <w:rPr>
          <w:rFonts w:ascii="본명조 ExtraLight" w:eastAsia="본명조 ExtraLight" w:hAnsi="본명조 ExtraLight"/>
          <w:b/>
          <w:bCs/>
          <w:sz w:val="26"/>
          <w:szCs w:val="28"/>
        </w:rPr>
        <w:t xml:space="preserve"> </w:t>
      </w:r>
      <w:r w:rsidRPr="00A11389">
        <w:rPr>
          <w:rFonts w:ascii="본명조 ExtraLight" w:eastAsia="본명조 ExtraLight" w:hAnsi="본명조 ExtraLight" w:hint="eastAsia"/>
          <w:b/>
          <w:bCs/>
          <w:sz w:val="26"/>
          <w:szCs w:val="28"/>
        </w:rPr>
        <w:t xml:space="preserve">회사채 신용 스프레드의 결정 요인 분석 </w:t>
      </w:r>
    </w:p>
    <w:p w14:paraId="04246CC0" w14:textId="5AEF9E0A" w:rsidR="00CB54DE" w:rsidRPr="00A11389" w:rsidRDefault="00CB54DE" w:rsidP="00CB54DE">
      <w:pPr>
        <w:jc w:val="right"/>
        <w:rPr>
          <w:rFonts w:ascii="본명조 ExtraLight" w:eastAsia="본명조 ExtraLight" w:hAnsi="본명조 ExtraLight"/>
          <w:sz w:val="24"/>
          <w:szCs w:val="26"/>
        </w:rPr>
      </w:pPr>
      <w:r w:rsidRPr="00A11389">
        <w:rPr>
          <w:rFonts w:ascii="본명조 ExtraLight" w:eastAsia="본명조 ExtraLight" w:hAnsi="본명조 ExtraLight" w:hint="eastAsia"/>
          <w:sz w:val="24"/>
          <w:szCs w:val="26"/>
        </w:rPr>
        <w:t>2분반 4조</w:t>
      </w:r>
    </w:p>
    <w:p w14:paraId="36C2A31D" w14:textId="45F76600" w:rsidR="00CB54DE" w:rsidRPr="00A11389" w:rsidRDefault="00CB54DE" w:rsidP="00CB54DE">
      <w:pPr>
        <w:jc w:val="right"/>
        <w:rPr>
          <w:rFonts w:ascii="본명조 ExtraLight" w:eastAsia="본명조 ExtraLight" w:hAnsi="본명조 ExtraLight"/>
          <w:sz w:val="24"/>
          <w:szCs w:val="26"/>
        </w:rPr>
      </w:pPr>
      <w:proofErr w:type="spellStart"/>
      <w:r w:rsidRPr="00A11389">
        <w:rPr>
          <w:rFonts w:ascii="본명조 ExtraLight" w:eastAsia="본명조 ExtraLight" w:hAnsi="본명조 ExtraLight" w:hint="eastAsia"/>
          <w:sz w:val="24"/>
          <w:szCs w:val="26"/>
        </w:rPr>
        <w:t>노재혁</w:t>
      </w:r>
      <w:proofErr w:type="spellEnd"/>
      <w:r w:rsidRPr="00A11389">
        <w:rPr>
          <w:rFonts w:ascii="본명조 ExtraLight" w:eastAsia="본명조 ExtraLight" w:hAnsi="본명조 ExtraLight"/>
          <w:sz w:val="24"/>
          <w:szCs w:val="26"/>
        </w:rPr>
        <w:t>,</w:t>
      </w:r>
      <w:r w:rsidR="00194737">
        <w:rPr>
          <w:rFonts w:ascii="본명조 ExtraLight" w:eastAsia="본명조 ExtraLight" w:hAnsi="본명조 ExtraLight"/>
          <w:sz w:val="24"/>
          <w:szCs w:val="26"/>
        </w:rPr>
        <w:t xml:space="preserve"> </w:t>
      </w:r>
      <w:proofErr w:type="spellStart"/>
      <w:r w:rsidR="00194737">
        <w:rPr>
          <w:rFonts w:ascii="본명조 ExtraLight" w:eastAsia="본명조 ExtraLight" w:hAnsi="본명조 ExtraLight" w:hint="eastAsia"/>
          <w:sz w:val="24"/>
          <w:szCs w:val="26"/>
        </w:rPr>
        <w:t>허재섭</w:t>
      </w:r>
      <w:proofErr w:type="spellEnd"/>
      <w:r w:rsidRPr="00A11389">
        <w:rPr>
          <w:rFonts w:ascii="본명조 ExtraLight" w:eastAsia="본명조 ExtraLight" w:hAnsi="본명조 ExtraLight"/>
          <w:sz w:val="24"/>
          <w:szCs w:val="26"/>
        </w:rPr>
        <w:t xml:space="preserve">, </w:t>
      </w:r>
      <w:r w:rsidRPr="00A11389">
        <w:rPr>
          <w:rFonts w:ascii="본명조 ExtraLight" w:eastAsia="본명조 ExtraLight" w:hAnsi="본명조 ExtraLight" w:hint="eastAsia"/>
          <w:sz w:val="24"/>
          <w:szCs w:val="26"/>
        </w:rPr>
        <w:t>이수화</w:t>
      </w:r>
    </w:p>
    <w:p w14:paraId="20EECC93" w14:textId="5A530148" w:rsidR="006A4446" w:rsidRPr="00970C7A" w:rsidRDefault="00CB54DE" w:rsidP="00CB54DE">
      <w:pPr>
        <w:rPr>
          <w:rFonts w:ascii="본명조 ExtraLight" w:eastAsia="본명조 ExtraLight" w:hAnsi="본명조 ExtraLight"/>
          <w:b/>
          <w:bCs/>
          <w:sz w:val="22"/>
        </w:rPr>
      </w:pPr>
      <w:r w:rsidRPr="00970C7A">
        <w:rPr>
          <w:rFonts w:ascii="본명조 ExtraLight" w:eastAsia="본명조 ExtraLight" w:hAnsi="본명조 ExtraLight" w:hint="eastAsia"/>
          <w:b/>
          <w:bCs/>
          <w:sz w:val="22"/>
        </w:rPr>
        <w:t>1</w:t>
      </w:r>
      <w:r w:rsidRPr="00970C7A">
        <w:rPr>
          <w:rFonts w:ascii="본명조 ExtraLight" w:eastAsia="본명조 ExtraLight" w:hAnsi="본명조 ExtraLight"/>
          <w:b/>
          <w:bCs/>
          <w:sz w:val="22"/>
        </w:rPr>
        <w:t>.</w:t>
      </w:r>
      <w:r w:rsidR="00376040" w:rsidRPr="00970C7A">
        <w:rPr>
          <w:rFonts w:ascii="본명조 ExtraLight" w:eastAsia="본명조 ExtraLight" w:hAnsi="본명조 ExtraLight"/>
          <w:b/>
          <w:bCs/>
          <w:sz w:val="22"/>
        </w:rPr>
        <w:t xml:space="preserve"> </w:t>
      </w:r>
      <w:r w:rsidR="00376040" w:rsidRPr="00970C7A">
        <w:rPr>
          <w:rFonts w:ascii="본명조 ExtraLight" w:eastAsia="본명조 ExtraLight" w:hAnsi="본명조 ExtraLight" w:hint="eastAsia"/>
          <w:b/>
          <w:bCs/>
          <w:sz w:val="22"/>
        </w:rPr>
        <w:t xml:space="preserve">탐구의 목적 </w:t>
      </w:r>
    </w:p>
    <w:p w14:paraId="3324AB03" w14:textId="024AE97D" w:rsidR="006A4446" w:rsidRPr="00A11389" w:rsidRDefault="00CB54DE" w:rsidP="00970C7A">
      <w:pPr>
        <w:ind w:firstLineChars="200" w:firstLine="425"/>
        <w:rPr>
          <w:rFonts w:ascii="본명조 ExtraLight" w:eastAsia="본명조 ExtraLight" w:hAnsi="본명조 ExtraLight"/>
          <w:sz w:val="22"/>
        </w:rPr>
      </w:pPr>
      <w:r w:rsidRPr="00A11389">
        <w:rPr>
          <w:rFonts w:ascii="본명조 ExtraLight" w:eastAsia="본명조 ExtraLight" w:hAnsi="본명조 ExtraLight" w:hint="eastAsia"/>
          <w:sz w:val="22"/>
        </w:rPr>
        <w:t xml:space="preserve">최근 코로나 </w:t>
      </w:r>
      <w:r w:rsidRPr="00A11389">
        <w:rPr>
          <w:rFonts w:ascii="본명조 ExtraLight" w:eastAsia="본명조 ExtraLight" w:hAnsi="본명조 ExtraLight"/>
          <w:sz w:val="22"/>
        </w:rPr>
        <w:t>19</w:t>
      </w:r>
      <w:r w:rsidRPr="00A11389">
        <w:rPr>
          <w:rFonts w:ascii="본명조 ExtraLight" w:eastAsia="본명조 ExtraLight" w:hAnsi="본명조 ExtraLight" w:hint="eastAsia"/>
          <w:sz w:val="22"/>
        </w:rPr>
        <w:t xml:space="preserve">로 인한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경기 위축이 회사채 신용 스프레드를 확대시키는 요인으로 작용하고 있다.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특히,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글로벌 주가 지수 폭락으로,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 xml:space="preserve">이들 주가지수를 기초자산으로 한 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ELS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상품을 판매한 증권사들 중 헤지를 위해 이들 주가 지수 선물에 투자한 증권사들이 대규모 마진 콜 자금 부담을 안게 되었다.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마진 콜 자금을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마련하기 위해 증권사들은 C</w:t>
      </w:r>
      <w:r w:rsidR="006A4446" w:rsidRPr="00A11389">
        <w:rPr>
          <w:rFonts w:ascii="본명조 ExtraLight" w:eastAsia="본명조 ExtraLight" w:hAnsi="본명조 ExtraLight"/>
          <w:sz w:val="22"/>
        </w:rPr>
        <w:t>P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 xml:space="preserve">와 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CD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등 단기 채권을 발행하였고,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이것이 단기 자금 시장 금리를 높이는 결과로 이어졌다.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이런 단기 금리 급등이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 xml:space="preserve">코로나 </w:t>
      </w:r>
      <w:r w:rsidR="006A4446" w:rsidRPr="00A11389">
        <w:rPr>
          <w:rFonts w:ascii="본명조 ExtraLight" w:eastAsia="본명조 ExtraLight" w:hAnsi="본명조 ExtraLight"/>
          <w:sz w:val="22"/>
        </w:rPr>
        <w:t>19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로 기업들의 신용 위험이 커진 상태에서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, </w:t>
      </w:r>
      <w:r w:rsidR="006A4446" w:rsidRPr="00A11389">
        <w:rPr>
          <w:rFonts w:ascii="본명조 ExtraLight" w:eastAsia="본명조 ExtraLight" w:hAnsi="본명조 ExtraLight" w:hint="eastAsia"/>
          <w:sz w:val="22"/>
        </w:rPr>
        <w:t>회사채 스프레드를 더욱 높여 기업들의 자금 조달을 매우 어렵게 만들었다.</w:t>
      </w:r>
      <w:r w:rsidR="006A4446" w:rsidRPr="00A11389">
        <w:rPr>
          <w:rFonts w:ascii="본명조 ExtraLight" w:eastAsia="본명조 ExtraLight" w:hAnsi="본명조 ExtraLight"/>
          <w:sz w:val="22"/>
        </w:rPr>
        <w:t xml:space="preserve"> </w:t>
      </w:r>
    </w:p>
    <w:p w14:paraId="51BF25E2" w14:textId="3228DD43" w:rsidR="00BB2ECD" w:rsidRPr="00A11389" w:rsidRDefault="00BB2ECD" w:rsidP="00970C7A">
      <w:pPr>
        <w:ind w:firstLineChars="200" w:firstLine="425"/>
        <w:rPr>
          <w:rFonts w:ascii="본명조 ExtraLight" w:eastAsia="본명조 ExtraLight" w:hAnsi="본명조 ExtraLight"/>
          <w:sz w:val="22"/>
        </w:rPr>
      </w:pPr>
      <w:r w:rsidRPr="00A11389">
        <w:rPr>
          <w:rFonts w:ascii="본명조 ExtraLight" w:eastAsia="본명조 ExtraLight" w:hAnsi="본명조 ExtraLight" w:hint="eastAsia"/>
          <w:sz w:val="22"/>
        </w:rPr>
        <w:t xml:space="preserve">이에 지난 </w:t>
      </w:r>
      <w:r w:rsidRPr="00A11389">
        <w:rPr>
          <w:rFonts w:ascii="본명조 ExtraLight" w:eastAsia="본명조 ExtraLight" w:hAnsi="본명조 ExtraLight"/>
          <w:sz w:val="22"/>
        </w:rPr>
        <w:t>3</w:t>
      </w:r>
      <w:r w:rsidRPr="00A11389">
        <w:rPr>
          <w:rFonts w:ascii="본명조 ExtraLight" w:eastAsia="본명조 ExtraLight" w:hAnsi="본명조 ExtraLight" w:hint="eastAsia"/>
          <w:sz w:val="22"/>
        </w:rPr>
        <w:t>월 말 정 국책 은행 등 정책금융기관</w:t>
      </w:r>
      <w:r w:rsidRPr="00A11389">
        <w:rPr>
          <w:rFonts w:ascii="본명조 ExtraLight" w:eastAsia="본명조 ExtraLight" w:hAnsi="본명조 ExtraLight"/>
          <w:sz w:val="22"/>
        </w:rPr>
        <w:t>(</w:t>
      </w:r>
      <w:r w:rsidRPr="00A11389">
        <w:rPr>
          <w:rFonts w:ascii="본명조 ExtraLight" w:eastAsia="본명조 ExtraLight" w:hAnsi="본명조 ExtraLight" w:hint="eastAsia"/>
          <w:sz w:val="22"/>
        </w:rPr>
        <w:t>산업은행,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기술보증기금,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신용보증기금,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기업은행,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수출입은행)의 주도하에 채권 안정펀드,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증권안정펀드,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P</w:t>
      </w:r>
      <w:r w:rsidRPr="00A11389">
        <w:rPr>
          <w:rFonts w:ascii="본명조 ExtraLight" w:eastAsia="본명조 ExtraLight" w:hAnsi="본명조 ExtraLight"/>
          <w:sz w:val="22"/>
        </w:rPr>
        <w:t>-CBO</w:t>
      </w:r>
      <w:r w:rsidRPr="00A11389">
        <w:rPr>
          <w:rFonts w:ascii="본명조 ExtraLight" w:eastAsia="본명조 ExtraLight" w:hAnsi="본명조 ExtraLight" w:hint="eastAsia"/>
          <w:sz w:val="22"/>
        </w:rPr>
        <w:t>와 같은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저</w:t>
      </w:r>
      <w:r w:rsidR="00194737">
        <w:rPr>
          <w:rFonts w:ascii="본명조 ExtraLight" w:eastAsia="본명조 ExtraLight" w:hAnsi="본명조 ExtraLight" w:hint="eastAsia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신용 기업들의 자금 조달을 지원하기 위한 정책들이 도입되었으며,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 xml:space="preserve">이와 별도로 </w:t>
      </w:r>
      <w:r w:rsidRPr="00A11389">
        <w:rPr>
          <w:rFonts w:ascii="본명조 ExtraLight" w:eastAsia="본명조 ExtraLight" w:hAnsi="본명조 ExtraLight"/>
          <w:sz w:val="22"/>
        </w:rPr>
        <w:t>CP</w:t>
      </w:r>
      <w:r w:rsidRPr="00A11389">
        <w:rPr>
          <w:rFonts w:ascii="본명조 ExtraLight" w:eastAsia="본명조 ExtraLight" w:hAnsi="본명조 ExtraLight" w:hint="eastAsia"/>
          <w:sz w:val="22"/>
        </w:rPr>
        <w:t xml:space="preserve">등 단기 자금 시장 안정을 위한 추가 금액이 마련되었고, 한국은행은 </w:t>
      </w:r>
      <w:r w:rsidRPr="00A11389">
        <w:rPr>
          <w:rFonts w:ascii="본명조 ExtraLight" w:eastAsia="본명조 ExtraLight" w:hAnsi="본명조 ExtraLight"/>
          <w:sz w:val="22"/>
        </w:rPr>
        <w:t xml:space="preserve">RP </w:t>
      </w:r>
      <w:r w:rsidRPr="00A11389">
        <w:rPr>
          <w:rFonts w:ascii="본명조 ExtraLight" w:eastAsia="본명조 ExtraLight" w:hAnsi="본명조 ExtraLight" w:hint="eastAsia"/>
          <w:sz w:val="22"/>
        </w:rPr>
        <w:t>매입을 통한 무제한 양적완화를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시행하겠다는 내용을 발표한 바 있다.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즉,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이번 위기에 대처하기 위해 저</w:t>
      </w:r>
      <w:r w:rsidR="00194737">
        <w:rPr>
          <w:rFonts w:ascii="본명조 ExtraLight" w:eastAsia="본명조 ExtraLight" w:hAnsi="본명조 ExtraLight" w:hint="eastAsia"/>
          <w:sz w:val="22"/>
        </w:rPr>
        <w:t xml:space="preserve"> </w:t>
      </w:r>
      <w:r w:rsidRPr="00A11389">
        <w:rPr>
          <w:rFonts w:ascii="본명조 ExtraLight" w:eastAsia="본명조 ExtraLight" w:hAnsi="본명조 ExtraLight" w:hint="eastAsia"/>
          <w:sz w:val="22"/>
        </w:rPr>
        <w:t>신용 회사채 지원과 함께 단기 자금 시장의 유동성 지원 정책을 함께 시행한 것이다.</w:t>
      </w:r>
      <w:r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5813A7" w:rsidRPr="00A11389">
        <w:rPr>
          <w:rFonts w:ascii="본명조 ExtraLight" w:eastAsia="본명조 ExtraLight" w:hAnsi="본명조 ExtraLight" w:hint="eastAsia"/>
          <w:sz w:val="22"/>
        </w:rPr>
        <w:t>본 탐구에서는 단기 자금 시장 유동성이 회사채 시장으로 유입되는 것을 막는 요인들을 탐구함으로써,</w:t>
      </w:r>
      <w:r w:rsidR="005813A7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5813A7" w:rsidRPr="00A11389">
        <w:rPr>
          <w:rFonts w:ascii="본명조 ExtraLight" w:eastAsia="본명조 ExtraLight" w:hAnsi="본명조 ExtraLight" w:hint="eastAsia"/>
          <w:sz w:val="22"/>
        </w:rPr>
        <w:t>어떤</w:t>
      </w:r>
      <w:r w:rsidR="005813A7" w:rsidRPr="00A11389">
        <w:rPr>
          <w:rFonts w:ascii="본명조 ExtraLight" w:eastAsia="본명조 ExtraLight" w:hAnsi="본명조 ExtraLight"/>
          <w:sz w:val="22"/>
        </w:rPr>
        <w:t xml:space="preserve"> </w:t>
      </w:r>
      <w:r w:rsidR="005813A7" w:rsidRPr="00A11389">
        <w:rPr>
          <w:rFonts w:ascii="본명조 ExtraLight" w:eastAsia="본명조 ExtraLight" w:hAnsi="본명조 ExtraLight" w:hint="eastAsia"/>
          <w:sz w:val="22"/>
        </w:rPr>
        <w:t xml:space="preserve">시장 불안 요인이 있을 때 단기 </w:t>
      </w:r>
      <w:proofErr w:type="spellStart"/>
      <w:r w:rsidR="005813A7" w:rsidRPr="00A11389">
        <w:rPr>
          <w:rFonts w:ascii="본명조 ExtraLight" w:eastAsia="본명조 ExtraLight" w:hAnsi="본명조 ExtraLight" w:hint="eastAsia"/>
          <w:sz w:val="22"/>
        </w:rPr>
        <w:t>시장뿐</w:t>
      </w:r>
      <w:proofErr w:type="spellEnd"/>
      <w:r w:rsidR="005813A7" w:rsidRPr="00A11389">
        <w:rPr>
          <w:rFonts w:ascii="본명조 ExtraLight" w:eastAsia="본명조 ExtraLight" w:hAnsi="본명조 ExtraLight" w:hint="eastAsia"/>
          <w:sz w:val="22"/>
        </w:rPr>
        <w:t xml:space="preserve"> 아니라 장기 채권 시장에서도 지원이 필요한지를 살펴볼 것이다. </w:t>
      </w:r>
    </w:p>
    <w:p w14:paraId="3E030EB7" w14:textId="77777777" w:rsidR="00BB2ECD" w:rsidRPr="00A11389" w:rsidRDefault="00BB2ECD" w:rsidP="00CB54DE">
      <w:pPr>
        <w:rPr>
          <w:rFonts w:ascii="본명조 ExtraLight" w:eastAsia="본명조 ExtraLight" w:hAnsi="본명조 ExtraLight"/>
          <w:sz w:val="22"/>
        </w:rPr>
      </w:pPr>
    </w:p>
    <w:p w14:paraId="2CFA231E" w14:textId="451B0ABA" w:rsidR="00CB54DE" w:rsidRPr="00970C7A" w:rsidRDefault="009C0580" w:rsidP="00CB54DE">
      <w:pPr>
        <w:rPr>
          <w:rFonts w:ascii="본명조 ExtraLight" w:eastAsia="본명조 ExtraLight" w:hAnsi="본명조 ExtraLight" w:hint="eastAsia"/>
          <w:b/>
          <w:bCs/>
          <w:sz w:val="22"/>
        </w:rPr>
      </w:pPr>
      <w:r>
        <w:rPr>
          <w:rFonts w:ascii="본명조 ExtraLight" w:eastAsia="본명조 ExtraLight" w:hAnsi="본명조 ExtraLight"/>
          <w:b/>
          <w:bCs/>
          <w:sz w:val="22"/>
        </w:rPr>
        <w:t>2</w:t>
      </w:r>
      <w:r w:rsidR="00CB54DE" w:rsidRPr="00970C7A">
        <w:rPr>
          <w:rFonts w:ascii="본명조 ExtraLight" w:eastAsia="본명조 ExtraLight" w:hAnsi="본명조 ExtraLight"/>
          <w:b/>
          <w:bCs/>
          <w:sz w:val="22"/>
        </w:rPr>
        <w:t xml:space="preserve">. </w:t>
      </w:r>
      <w:r w:rsidR="00CB54DE" w:rsidRPr="00970C7A">
        <w:rPr>
          <w:rFonts w:ascii="본명조 ExtraLight" w:eastAsia="본명조 ExtraLight" w:hAnsi="본명조 ExtraLight" w:hint="eastAsia"/>
          <w:b/>
          <w:bCs/>
          <w:sz w:val="22"/>
        </w:rPr>
        <w:t xml:space="preserve">변수 설정 </w:t>
      </w:r>
      <w:r>
        <w:rPr>
          <w:rFonts w:ascii="본명조 ExtraLight" w:eastAsia="본명조 ExtraLight" w:hAnsi="본명조 ExtraLight" w:hint="eastAsia"/>
          <w:b/>
          <w:bCs/>
          <w:sz w:val="22"/>
        </w:rPr>
        <w:t xml:space="preserve">및 분석 방법 </w:t>
      </w:r>
    </w:p>
    <w:p w14:paraId="197004F0" w14:textId="36B88F2D" w:rsidR="005312B5" w:rsidRDefault="00194737" w:rsidP="005312B5">
      <w:pPr>
        <w:ind w:firstLineChars="200" w:firstLine="425"/>
        <w:rPr>
          <w:rFonts w:ascii="본명조 ExtraLight" w:eastAsia="본명조 ExtraLight" w:hAnsi="본명조 ExtraLight"/>
          <w:sz w:val="22"/>
        </w:rPr>
      </w:pPr>
      <w:r>
        <w:rPr>
          <w:rFonts w:ascii="본명조 ExtraLight" w:eastAsia="본명조 ExtraLight" w:hAnsi="본명조 ExtraLight" w:hint="eastAsia"/>
          <w:sz w:val="22"/>
        </w:rPr>
        <w:t xml:space="preserve">본 탐구에서는 </w:t>
      </w:r>
      <w:r w:rsidR="009C0580">
        <w:rPr>
          <w:rFonts w:ascii="본명조 ExtraLight" w:eastAsia="본명조 ExtraLight" w:hAnsi="본명조 ExtraLight" w:hint="eastAsia"/>
          <w:sz w:val="22"/>
        </w:rPr>
        <w:t xml:space="preserve">우선 </w:t>
      </w:r>
      <w:r>
        <w:rPr>
          <w:rFonts w:ascii="본명조 ExtraLight" w:eastAsia="본명조 ExtraLight" w:hAnsi="본명조 ExtraLight" w:hint="eastAsia"/>
          <w:sz w:val="22"/>
        </w:rPr>
        <w:t>단기 유동성</w:t>
      </w:r>
      <w:r w:rsidR="005312B5">
        <w:rPr>
          <w:rFonts w:ascii="본명조 ExtraLight" w:eastAsia="본명조 ExtraLight" w:hAnsi="본명조 ExtraLight" w:hint="eastAsia"/>
          <w:sz w:val="22"/>
        </w:rPr>
        <w:t>이 풍부할 경우</w:t>
      </w:r>
      <w:r w:rsidR="005312B5">
        <w:rPr>
          <w:rFonts w:ascii="본명조 ExtraLight" w:eastAsia="본명조 ExtraLight" w:hAnsi="본명조 ExtraLight"/>
          <w:sz w:val="22"/>
        </w:rPr>
        <w:t xml:space="preserve">, </w:t>
      </w:r>
      <w:r w:rsidR="005312B5">
        <w:rPr>
          <w:rFonts w:ascii="본명조 ExtraLight" w:eastAsia="본명조 ExtraLight" w:hAnsi="본명조 ExtraLight" w:hint="eastAsia"/>
          <w:sz w:val="22"/>
        </w:rPr>
        <w:t>이것이 신용 스프레드를 축소시키는 효과가 있는지를</w:t>
      </w:r>
      <w:r w:rsidR="005312B5">
        <w:rPr>
          <w:rFonts w:ascii="본명조 ExtraLight" w:eastAsia="본명조 ExtraLight" w:hAnsi="본명조 ExtraLight"/>
          <w:sz w:val="22"/>
        </w:rPr>
        <w:t xml:space="preserve"> OLS</w:t>
      </w:r>
      <w:r w:rsidR="005312B5">
        <w:rPr>
          <w:rFonts w:ascii="본명조 ExtraLight" w:eastAsia="본명조 ExtraLight" w:hAnsi="본명조 ExtraLight" w:hint="eastAsia"/>
          <w:sz w:val="22"/>
        </w:rPr>
        <w:t xml:space="preserve"> 회귀 분석 및 사설 검정 방법을 통해 살펴보았다.</w:t>
      </w:r>
      <w:r w:rsidR="005312B5">
        <w:rPr>
          <w:rFonts w:ascii="본명조 ExtraLight" w:eastAsia="본명조 ExtraLight" w:hAnsi="본명조 ExtraLight"/>
          <w:sz w:val="22"/>
        </w:rPr>
        <w:t xml:space="preserve"> </w:t>
      </w:r>
      <w:r w:rsidR="005312B5">
        <w:rPr>
          <w:rFonts w:ascii="본명조 ExtraLight" w:eastAsia="본명조 ExtraLight" w:hAnsi="본명조 ExtraLight" w:hint="eastAsia"/>
          <w:sz w:val="22"/>
        </w:rPr>
        <w:t>그리고 단기 유동성이 신용 스프레드를 축소시키는 효과를</w:t>
      </w:r>
      <w:r w:rsidR="005312B5">
        <w:rPr>
          <w:rFonts w:ascii="본명조 ExtraLight" w:eastAsia="본명조 ExtraLight" w:hAnsi="본명조 ExtraLight"/>
          <w:sz w:val="22"/>
        </w:rPr>
        <w:t xml:space="preserve"> </w:t>
      </w:r>
      <w:r w:rsidR="005312B5">
        <w:rPr>
          <w:rFonts w:ascii="본명조 ExtraLight" w:eastAsia="본명조 ExtraLight" w:hAnsi="본명조 ExtraLight" w:hint="eastAsia"/>
          <w:sz w:val="22"/>
        </w:rPr>
        <w:t>상쇄시키는 다른 설명변수들은 어떤 것들이 있는지를</w:t>
      </w:r>
      <w:r w:rsidR="005312B5">
        <w:rPr>
          <w:rFonts w:ascii="본명조 ExtraLight" w:eastAsia="본명조 ExtraLight" w:hAnsi="본명조 ExtraLight"/>
          <w:sz w:val="22"/>
        </w:rPr>
        <w:t xml:space="preserve"> </w:t>
      </w:r>
      <w:r w:rsidR="005312B5">
        <w:rPr>
          <w:rFonts w:ascii="본명조 ExtraLight" w:eastAsia="본명조 ExtraLight" w:hAnsi="본명조 ExtraLight" w:hint="eastAsia"/>
          <w:sz w:val="22"/>
        </w:rPr>
        <w:t>살펴보기 위해</w:t>
      </w:r>
      <w:r w:rsidR="005312B5">
        <w:rPr>
          <w:rFonts w:ascii="본명조 ExtraLight" w:eastAsia="본명조 ExtraLight" w:hAnsi="본명조 ExtraLight"/>
          <w:sz w:val="22"/>
        </w:rPr>
        <w:t xml:space="preserve">, </w:t>
      </w:r>
      <w:r w:rsidR="005312B5">
        <w:rPr>
          <w:rFonts w:ascii="본명조 ExtraLight" w:eastAsia="본명조 ExtraLight" w:hAnsi="본명조 ExtraLight" w:hint="eastAsia"/>
          <w:sz w:val="22"/>
        </w:rPr>
        <w:t>O</w:t>
      </w:r>
      <w:r w:rsidR="005312B5">
        <w:rPr>
          <w:rFonts w:ascii="본명조 ExtraLight" w:eastAsia="본명조 ExtraLight" w:hAnsi="본명조 ExtraLight"/>
          <w:sz w:val="22"/>
        </w:rPr>
        <w:t xml:space="preserve">LS </w:t>
      </w:r>
      <w:r w:rsidR="005312B5">
        <w:rPr>
          <w:rFonts w:ascii="본명조 ExtraLight" w:eastAsia="본명조 ExtraLight" w:hAnsi="본명조 ExtraLight" w:hint="eastAsia"/>
          <w:sz w:val="22"/>
        </w:rPr>
        <w:t xml:space="preserve">회귀 모형에 상호 </w:t>
      </w:r>
      <w:proofErr w:type="spellStart"/>
      <w:r w:rsidR="005312B5">
        <w:rPr>
          <w:rFonts w:ascii="본명조 ExtraLight" w:eastAsia="본명조 ExtraLight" w:hAnsi="본명조 ExtraLight" w:hint="eastAsia"/>
          <w:sz w:val="22"/>
        </w:rPr>
        <w:t>작용항</w:t>
      </w:r>
      <w:proofErr w:type="spellEnd"/>
      <w:r w:rsidR="005312B5">
        <w:rPr>
          <w:rFonts w:ascii="본명조 ExtraLight" w:eastAsia="본명조 ExtraLight" w:hAnsi="본명조 ExtraLight"/>
          <w:sz w:val="22"/>
        </w:rPr>
        <w:t>(Cross term)</w:t>
      </w:r>
      <w:r w:rsidR="005312B5">
        <w:rPr>
          <w:rFonts w:ascii="본명조 ExtraLight" w:eastAsia="본명조 ExtraLight" w:hAnsi="본명조 ExtraLight" w:hint="eastAsia"/>
          <w:sz w:val="22"/>
        </w:rPr>
        <w:t>을 넣어 분석하였다.</w:t>
      </w:r>
      <w:r w:rsidR="005312B5">
        <w:rPr>
          <w:rFonts w:ascii="본명조 ExtraLight" w:eastAsia="본명조 ExtraLight" w:hAnsi="본명조 ExtraLight"/>
          <w:sz w:val="22"/>
        </w:rPr>
        <w:t xml:space="preserve"> </w:t>
      </w:r>
    </w:p>
    <w:p w14:paraId="61598843" w14:textId="77777777" w:rsidR="002279BA" w:rsidRDefault="002279BA" w:rsidP="005312B5">
      <w:pPr>
        <w:ind w:firstLineChars="200" w:firstLine="425"/>
        <w:rPr>
          <w:rFonts w:ascii="본명조 ExtraLight" w:eastAsia="본명조 ExtraLight" w:hAnsi="본명조 ExtraLight"/>
          <w:sz w:val="22"/>
        </w:rPr>
      </w:pPr>
    </w:p>
    <w:p w14:paraId="31732978" w14:textId="75E99AD3" w:rsidR="00194737" w:rsidRDefault="005312B5" w:rsidP="005312B5">
      <w:pPr>
        <w:ind w:firstLineChars="200" w:firstLine="425"/>
        <w:rPr>
          <w:rFonts w:ascii="본명조 ExtraLight" w:eastAsia="본명조 ExtraLight" w:hAnsi="본명조 ExtraLight"/>
          <w:sz w:val="22"/>
        </w:rPr>
      </w:pPr>
      <w:r>
        <w:rPr>
          <w:rFonts w:ascii="본명조 ExtraLight" w:eastAsia="본명조 ExtraLight" w:hAnsi="본명조 ExtraLight" w:hint="eastAsia"/>
          <w:sz w:val="22"/>
        </w:rPr>
        <w:lastRenderedPageBreak/>
        <w:t xml:space="preserve">종속 변수인 신용스프레드는 </w:t>
      </w:r>
      <w:r w:rsidR="006E2EF2" w:rsidRPr="00A11389">
        <w:rPr>
          <w:rFonts w:ascii="본명조 ExtraLight" w:eastAsia="본명조 ExtraLight" w:hAnsi="본명조 ExtraLight"/>
          <w:sz w:val="22"/>
        </w:rPr>
        <w:t xml:space="preserve">AA- </w:t>
      </w:r>
      <w:r w:rsidR="006E2EF2" w:rsidRPr="00A11389">
        <w:rPr>
          <w:rFonts w:ascii="본명조 ExtraLight" w:eastAsia="본명조 ExtraLight" w:hAnsi="본명조 ExtraLight" w:hint="eastAsia"/>
          <w:sz w:val="22"/>
        </w:rPr>
        <w:t xml:space="preserve">무보증 </w:t>
      </w:r>
      <w:r w:rsidR="006E2EF2" w:rsidRPr="00A11389">
        <w:rPr>
          <w:rFonts w:ascii="본명조 ExtraLight" w:eastAsia="본명조 ExtraLight" w:hAnsi="본명조 ExtraLight"/>
          <w:sz w:val="22"/>
        </w:rPr>
        <w:t>3</w:t>
      </w:r>
      <w:r w:rsidR="006E2EF2" w:rsidRPr="00A11389">
        <w:rPr>
          <w:rFonts w:ascii="본명조 ExtraLight" w:eastAsia="본명조 ExtraLight" w:hAnsi="본명조 ExtraLight" w:hint="eastAsia"/>
          <w:sz w:val="22"/>
        </w:rPr>
        <w:t>년 만기 회사채</w:t>
      </w:r>
      <w:r w:rsidR="00194737">
        <w:rPr>
          <w:rFonts w:ascii="본명조 ExtraLight" w:eastAsia="본명조 ExtraLight" w:hAnsi="본명조 ExtraLight" w:hint="eastAsia"/>
          <w:sz w:val="22"/>
        </w:rPr>
        <w:t xml:space="preserve"> 스프레드를 활용</w:t>
      </w:r>
      <w:r>
        <w:rPr>
          <w:rFonts w:ascii="본명조 ExtraLight" w:eastAsia="본명조 ExtraLight" w:hAnsi="본명조 ExtraLight" w:hint="eastAsia"/>
          <w:sz w:val="22"/>
        </w:rPr>
        <w:t>하였으며,</w:t>
      </w:r>
      <w:r>
        <w:rPr>
          <w:rFonts w:ascii="본명조 ExtraLight" w:eastAsia="본명조 ExtraLight" w:hAnsi="본명조 ExtraLight"/>
          <w:sz w:val="22"/>
        </w:rPr>
        <w:t xml:space="preserve"> </w:t>
      </w:r>
      <w:r>
        <w:rPr>
          <w:rFonts w:ascii="본명조 ExtraLight" w:eastAsia="본명조 ExtraLight" w:hAnsi="본명조 ExtraLight" w:hint="eastAsia"/>
          <w:sz w:val="22"/>
        </w:rPr>
        <w:t xml:space="preserve">설명 변수 중 단기 유동성 지표로는 계절 조정된 </w:t>
      </w:r>
      <w:r>
        <w:rPr>
          <w:rFonts w:ascii="본명조 ExtraLight" w:eastAsia="본명조 ExtraLight" w:hAnsi="본명조 ExtraLight"/>
          <w:sz w:val="22"/>
        </w:rPr>
        <w:t xml:space="preserve">M2 </w:t>
      </w:r>
      <w:r>
        <w:rPr>
          <w:rFonts w:ascii="본명조 ExtraLight" w:eastAsia="본명조 ExtraLight" w:hAnsi="본명조 ExtraLight" w:hint="eastAsia"/>
          <w:sz w:val="22"/>
        </w:rPr>
        <w:t>평균 잔액 지표에 로그를 취하여 분석하였다.</w:t>
      </w:r>
      <w:r>
        <w:rPr>
          <w:rFonts w:ascii="본명조 ExtraLight" w:eastAsia="본명조 ExtraLight" w:hAnsi="본명조 ExtraLight"/>
          <w:sz w:val="22"/>
        </w:rPr>
        <w:t xml:space="preserve"> </w:t>
      </w:r>
      <w:r>
        <w:rPr>
          <w:rFonts w:ascii="본명조 ExtraLight" w:eastAsia="본명조 ExtraLight" w:hAnsi="본명조 ExtraLight" w:hint="eastAsia"/>
          <w:sz w:val="22"/>
        </w:rPr>
        <w:t>또,</w:t>
      </w:r>
      <w:r>
        <w:rPr>
          <w:rFonts w:ascii="본명조 ExtraLight" w:eastAsia="본명조 ExtraLight" w:hAnsi="본명조 ExtraLight"/>
          <w:sz w:val="22"/>
        </w:rPr>
        <w:t xml:space="preserve"> </w:t>
      </w:r>
      <w:r>
        <w:rPr>
          <w:rFonts w:ascii="본명조 ExtraLight" w:eastAsia="본명조 ExtraLight" w:hAnsi="본명조 ExtraLight" w:hint="eastAsia"/>
          <w:sz w:val="22"/>
        </w:rPr>
        <w:t>단기 유동성이 풍부할 때 단기 자금 시장에서 장기</w:t>
      </w:r>
      <w:r>
        <w:rPr>
          <w:rFonts w:ascii="본명조 ExtraLight" w:eastAsia="본명조 ExtraLight" w:hAnsi="본명조 ExtraLight"/>
          <w:sz w:val="22"/>
        </w:rPr>
        <w:t xml:space="preserve"> </w:t>
      </w:r>
      <w:r>
        <w:rPr>
          <w:rFonts w:ascii="본명조 ExtraLight" w:eastAsia="본명조 ExtraLight" w:hAnsi="본명조 ExtraLight" w:hint="eastAsia"/>
          <w:sz w:val="22"/>
        </w:rPr>
        <w:t>자금 시장으로 자금의 원활한 이동을 막는 요인으로는</w:t>
      </w:r>
      <w:r>
        <w:rPr>
          <w:rFonts w:ascii="본명조 ExtraLight" w:eastAsia="본명조 ExtraLight" w:hAnsi="본명조 ExtraLight"/>
          <w:sz w:val="22"/>
        </w:rPr>
        <w:t xml:space="preserve">, </w:t>
      </w:r>
      <w:r>
        <w:rPr>
          <w:rFonts w:ascii="본명조 ExtraLight" w:eastAsia="본명조 ExtraLight" w:hAnsi="본명조 ExtraLight" w:hint="eastAsia"/>
          <w:sz w:val="22"/>
        </w:rPr>
        <w:t>경기 선행 종합지수,</w:t>
      </w:r>
      <w:r>
        <w:rPr>
          <w:rFonts w:ascii="본명조 ExtraLight" w:eastAsia="본명조 ExtraLight" w:hAnsi="본명조 ExtraLight"/>
          <w:sz w:val="22"/>
        </w:rPr>
        <w:t xml:space="preserve"> VIX </w:t>
      </w:r>
      <w:r>
        <w:rPr>
          <w:rFonts w:ascii="본명조 ExtraLight" w:eastAsia="본명조 ExtraLight" w:hAnsi="본명조 ExtraLight" w:hint="eastAsia"/>
          <w:sz w:val="22"/>
        </w:rPr>
        <w:t>지수,</w:t>
      </w:r>
      <w:r>
        <w:rPr>
          <w:rFonts w:ascii="본명조 ExtraLight" w:eastAsia="본명조 ExtraLight" w:hAnsi="본명조 ExtraLight"/>
          <w:sz w:val="22"/>
        </w:rPr>
        <w:t xml:space="preserve"> </w:t>
      </w:r>
      <w:proofErr w:type="spellStart"/>
      <w:r>
        <w:rPr>
          <w:rFonts w:ascii="본명조 ExtraLight" w:eastAsia="본명조 ExtraLight" w:hAnsi="본명조 ExtraLight" w:hint="eastAsia"/>
          <w:sz w:val="22"/>
        </w:rPr>
        <w:t>국고채</w:t>
      </w:r>
      <w:proofErr w:type="spellEnd"/>
      <w:r>
        <w:rPr>
          <w:rFonts w:ascii="본명조 ExtraLight" w:eastAsia="본명조 ExtraLight" w:hAnsi="본명조 ExtraLight" w:hint="eastAsia"/>
          <w:sz w:val="22"/>
        </w:rPr>
        <w:t xml:space="preserve"> </w:t>
      </w:r>
      <w:r>
        <w:rPr>
          <w:rFonts w:ascii="본명조 ExtraLight" w:eastAsia="본명조 ExtraLight" w:hAnsi="본명조 ExtraLight"/>
          <w:sz w:val="22"/>
        </w:rPr>
        <w:t>3</w:t>
      </w:r>
      <w:r>
        <w:rPr>
          <w:rFonts w:ascii="본명조 ExtraLight" w:eastAsia="본명조 ExtraLight" w:hAnsi="본명조 ExtraLight" w:hint="eastAsia"/>
          <w:sz w:val="22"/>
        </w:rPr>
        <w:t>년물 금리,</w:t>
      </w:r>
      <w:r>
        <w:rPr>
          <w:rFonts w:ascii="본명조 ExtraLight" w:eastAsia="본명조 ExtraLight" w:hAnsi="본명조 ExtraLight"/>
          <w:sz w:val="22"/>
        </w:rPr>
        <w:t xml:space="preserve"> </w:t>
      </w:r>
      <w:r>
        <w:rPr>
          <w:rFonts w:ascii="본명조 ExtraLight" w:eastAsia="본명조 ExtraLight" w:hAnsi="본명조 ExtraLight" w:hint="eastAsia"/>
          <w:sz w:val="22"/>
        </w:rPr>
        <w:t>산업생산지수(계절 조정)</w:t>
      </w:r>
      <w:r>
        <w:rPr>
          <w:rFonts w:ascii="본명조 ExtraLight" w:eastAsia="본명조 ExtraLight" w:hAnsi="본명조 ExtraLight"/>
          <w:sz w:val="22"/>
        </w:rPr>
        <w:t xml:space="preserve">, CDS </w:t>
      </w:r>
      <w:r>
        <w:rPr>
          <w:rFonts w:ascii="본명조 ExtraLight" w:eastAsia="본명조 ExtraLight" w:hAnsi="본명조 ExtraLight" w:hint="eastAsia"/>
          <w:sz w:val="22"/>
        </w:rPr>
        <w:t>스프레드</w:t>
      </w:r>
      <w:r>
        <w:rPr>
          <w:rFonts w:ascii="본명조 ExtraLight" w:eastAsia="본명조 ExtraLight" w:hAnsi="본명조 ExtraLight"/>
          <w:sz w:val="22"/>
        </w:rPr>
        <w:t xml:space="preserve">, </w:t>
      </w:r>
      <w:r>
        <w:rPr>
          <w:rFonts w:ascii="본명조 ExtraLight" w:eastAsia="본명조 ExtraLight" w:hAnsi="본명조 ExtraLight" w:hint="eastAsia"/>
          <w:sz w:val="22"/>
        </w:rPr>
        <w:t>실업률(계절 조정)</w:t>
      </w:r>
      <w:r>
        <w:rPr>
          <w:rFonts w:ascii="본명조 ExtraLight" w:eastAsia="본명조 ExtraLight" w:hAnsi="본명조 ExtraLight"/>
          <w:sz w:val="22"/>
        </w:rPr>
        <w:t xml:space="preserve">, </w:t>
      </w:r>
      <w:r>
        <w:rPr>
          <w:rFonts w:ascii="본명조 ExtraLight" w:eastAsia="본명조 ExtraLight" w:hAnsi="본명조 ExtraLight" w:hint="eastAsia"/>
          <w:sz w:val="22"/>
        </w:rPr>
        <w:t>외환시장압력지수 등 투자자의 공포 심리에 영향을 줄 수 있는 지표들을 선정하였다.</w:t>
      </w:r>
      <w:r>
        <w:rPr>
          <w:rFonts w:ascii="본명조 ExtraLight" w:eastAsia="본명조 ExtraLight" w:hAnsi="본명조 ExtraLight"/>
          <w:sz w:val="22"/>
        </w:rPr>
        <w:t xml:space="preserve"> (</w:t>
      </w:r>
      <w:r>
        <w:rPr>
          <w:rFonts w:ascii="본명조 ExtraLight" w:eastAsia="본명조 ExtraLight" w:hAnsi="본명조 ExtraLight" w:hint="eastAsia"/>
          <w:sz w:val="22"/>
        </w:rPr>
        <w:t>표1</w:t>
      </w:r>
      <w:r>
        <w:rPr>
          <w:rFonts w:ascii="본명조 ExtraLight" w:eastAsia="본명조 ExtraLight" w:hAnsi="본명조 ExtraLight"/>
          <w:sz w:val="22"/>
        </w:rPr>
        <w:t xml:space="preserve"> </w:t>
      </w:r>
      <w:r>
        <w:rPr>
          <w:rFonts w:ascii="본명조 ExtraLight" w:eastAsia="본명조 ExtraLight" w:hAnsi="본명조 ExtraLight" w:hint="eastAsia"/>
          <w:sz w:val="22"/>
        </w:rPr>
        <w:t>참고)</w:t>
      </w:r>
      <w:r>
        <w:rPr>
          <w:rFonts w:ascii="본명조 ExtraLight" w:eastAsia="본명조 ExtraLight" w:hAnsi="본명조 ExtraLight"/>
          <w:sz w:val="22"/>
        </w:rPr>
        <w:t xml:space="preserve"> </w:t>
      </w:r>
    </w:p>
    <w:tbl>
      <w:tblPr>
        <w:tblW w:w="849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79"/>
        <w:gridCol w:w="2200"/>
        <w:gridCol w:w="1060"/>
        <w:gridCol w:w="1060"/>
      </w:tblGrid>
      <w:tr w:rsidR="00970C7A" w:rsidRPr="00970C7A" w14:paraId="0C22F8AE" w14:textId="77777777" w:rsidTr="00970C7A">
        <w:trPr>
          <w:trHeight w:val="348"/>
          <w:jc w:val="center"/>
        </w:trPr>
        <w:tc>
          <w:tcPr>
            <w:tcW w:w="8499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0698DD" w14:textId="77777777" w:rsidR="00970C7A" w:rsidRPr="00970C7A" w:rsidRDefault="00970C7A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  <w:t>[표1</w:t>
            </w:r>
            <w:r w:rsidRPr="00970C7A">
              <w:rPr>
                <w:rFonts w:ascii="본명조 ExtraLight" w:eastAsia="본명조 ExtraLight" w:hAnsi="본명조 ExtraLight" w:cs="굴림"/>
                <w:b/>
                <w:bCs/>
                <w:color w:val="000000"/>
                <w:kern w:val="0"/>
                <w:sz w:val="22"/>
              </w:rPr>
              <w:t xml:space="preserve">] </w:t>
            </w:r>
            <w:r w:rsidRPr="00970C7A"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  <w:t>신용 스프레드 종속 변수</w:t>
            </w:r>
          </w:p>
        </w:tc>
      </w:tr>
      <w:tr w:rsidR="00970C7A" w:rsidRPr="00970C7A" w14:paraId="7F6D9BDC" w14:textId="77777777" w:rsidTr="00970C7A">
        <w:trPr>
          <w:trHeight w:val="348"/>
          <w:jc w:val="center"/>
        </w:trPr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ED00" w14:textId="77777777" w:rsidR="00970C7A" w:rsidRPr="00970C7A" w:rsidRDefault="00970C7A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/>
                <w:b/>
                <w:bCs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  <w:t>데이터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DEE9" w14:textId="449026B4" w:rsidR="00970C7A" w:rsidRPr="00970C7A" w:rsidRDefault="009D18AB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  <w:t>표본의 크기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562E" w14:textId="77777777" w:rsidR="00970C7A" w:rsidRPr="00970C7A" w:rsidRDefault="00970C7A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  <w:t>단위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CEBC5" w14:textId="77777777" w:rsidR="00970C7A" w:rsidRPr="00970C7A" w:rsidRDefault="00970C7A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b/>
                <w:bCs/>
                <w:color w:val="000000"/>
                <w:kern w:val="0"/>
                <w:sz w:val="22"/>
              </w:rPr>
              <w:t>종류</w:t>
            </w:r>
          </w:p>
        </w:tc>
      </w:tr>
      <w:tr w:rsidR="007C18AE" w:rsidRPr="00970C7A" w14:paraId="639F6FB1" w14:textId="77777777" w:rsidTr="003F7479">
        <w:trPr>
          <w:trHeight w:val="348"/>
          <w:jc w:val="center"/>
        </w:trPr>
        <w:tc>
          <w:tcPr>
            <w:tcW w:w="4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14913" w14:textId="7BA86A63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m2(</w:t>
            </w:r>
            <w:proofErr w:type="gramStart"/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평잔,계절조정</w:t>
            </w:r>
            <w:proofErr w:type="gramEnd"/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5B73B" w14:textId="6DEB989E" w:rsidR="007C18AE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2002-04 ~2020-0</w:t>
            </w:r>
            <w:r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  <w:t>5</w:t>
            </w:r>
          </w:p>
          <w:p w14:paraId="024AC5D6" w14:textId="43627386" w:rsidR="007C18AE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  <w:r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  <w:t>186</w:t>
            </w:r>
            <w:r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개</w:t>
            </w:r>
            <w:r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  <w:t>)</w:t>
            </w:r>
          </w:p>
          <w:p w14:paraId="6B5D2502" w14:textId="76D35FA4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A606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월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2E64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시계열</w:t>
            </w:r>
          </w:p>
        </w:tc>
      </w:tr>
      <w:tr w:rsidR="007C18AE" w:rsidRPr="00970C7A" w14:paraId="69B56641" w14:textId="77777777" w:rsidTr="003F7479">
        <w:trPr>
          <w:trHeight w:val="348"/>
          <w:jc w:val="center"/>
        </w:trPr>
        <w:tc>
          <w:tcPr>
            <w:tcW w:w="4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D06F" w14:textId="7E2681EA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m2</w:t>
            </w:r>
            <m:oMath>
              <m:r>
                <w:rPr>
                  <w:rFonts w:ascii="Cambria Math" w:eastAsia="HY신명조" w:hAnsi="Cambria Math"/>
                </w:rPr>
                <m:t>∙</m:t>
              </m:r>
            </m:oMath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선행종합지수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252B30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68377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월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E3A74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</w:tr>
      <w:tr w:rsidR="007C18AE" w:rsidRPr="00970C7A" w14:paraId="1FADD337" w14:textId="77777777" w:rsidTr="003F7479">
        <w:trPr>
          <w:trHeight w:val="348"/>
          <w:jc w:val="center"/>
        </w:trPr>
        <w:tc>
          <w:tcPr>
            <w:tcW w:w="4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0BE07" w14:textId="55F9A5D4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m2</w:t>
            </w:r>
            <m:oMath>
              <m:r>
                <w:rPr>
                  <w:rFonts w:ascii="Cambria Math" w:eastAsia="HY신명조" w:hAnsi="Cambria Math"/>
                </w:rPr>
                <m:t>∙</m:t>
              </m:r>
            </m:oMath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코스피변동성지수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26FA64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C53E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월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991E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</w:tr>
      <w:tr w:rsidR="007C18AE" w:rsidRPr="00970C7A" w14:paraId="62055418" w14:textId="77777777" w:rsidTr="003F7479">
        <w:trPr>
          <w:trHeight w:val="348"/>
          <w:jc w:val="center"/>
        </w:trPr>
        <w:tc>
          <w:tcPr>
            <w:tcW w:w="4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CAB1C" w14:textId="07C6D269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m2</w:t>
            </w:r>
            <m:oMath>
              <m:r>
                <w:rPr>
                  <w:rFonts w:ascii="Cambria Math" w:eastAsia="HY신명조" w:hAnsi="Cambria Math"/>
                </w:rPr>
                <m:t>∙</m:t>
              </m:r>
            </m:oMath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vix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8D51FA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A084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월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0A060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</w:tr>
      <w:tr w:rsidR="007C18AE" w:rsidRPr="00970C7A" w14:paraId="1A3FFEE1" w14:textId="77777777" w:rsidTr="003F7479">
        <w:trPr>
          <w:trHeight w:val="348"/>
          <w:jc w:val="center"/>
        </w:trPr>
        <w:tc>
          <w:tcPr>
            <w:tcW w:w="4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C42D0" w14:textId="3AF37EC4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m2</w:t>
            </w:r>
            <m:oMath>
              <m:r>
                <w:rPr>
                  <w:rFonts w:ascii="Cambria Math" w:eastAsia="HY신명조" w:hAnsi="Cambria Math"/>
                </w:rPr>
                <m:t>∙</m:t>
              </m:r>
            </m:oMath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산업생산지수(</w:t>
            </w:r>
            <w:proofErr w:type="spellStart"/>
            <w:proofErr w:type="gramStart"/>
            <w:r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전산업</w:t>
            </w:r>
            <w:proofErr w:type="spellEnd"/>
            <w:r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,</w:t>
            </w: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계절조정</w:t>
            </w:r>
            <w:proofErr w:type="gramEnd"/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ABED1E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83A6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월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B3293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</w:tr>
      <w:tr w:rsidR="007C18AE" w:rsidRPr="00970C7A" w14:paraId="6B22C5FD" w14:textId="77777777" w:rsidTr="003F7479">
        <w:trPr>
          <w:trHeight w:val="348"/>
          <w:jc w:val="center"/>
        </w:trPr>
        <w:tc>
          <w:tcPr>
            <w:tcW w:w="4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1D089" w14:textId="0D95FBB2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m2</w:t>
            </w:r>
            <m:oMath>
              <m:r>
                <w:rPr>
                  <w:rFonts w:ascii="Cambria Math" w:eastAsia="HY신명조" w:hAnsi="Cambria Math"/>
                </w:rPr>
                <m:t>∙</m:t>
              </m:r>
            </m:oMath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 xml:space="preserve"> EMPI 외환시장 압력지수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49E698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325A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월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89E6E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</w:tr>
      <w:tr w:rsidR="007C18AE" w:rsidRPr="00970C7A" w14:paraId="3DB08979" w14:textId="77777777" w:rsidTr="003F7479">
        <w:trPr>
          <w:trHeight w:val="348"/>
          <w:jc w:val="center"/>
        </w:trPr>
        <w:tc>
          <w:tcPr>
            <w:tcW w:w="4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2678F" w14:textId="6CE72CA3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m2</w:t>
            </w:r>
            <m:oMath>
              <m:r>
                <w:rPr>
                  <w:rFonts w:ascii="Cambria Math" w:eastAsia="HY신명조" w:hAnsi="Cambria Math"/>
                </w:rPr>
                <m:t>∙</m:t>
              </m:r>
            </m:oMath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CDS 프리미엄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9B1C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69EC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</w:pPr>
            <w:r w:rsidRPr="00970C7A">
              <w:rPr>
                <w:rFonts w:ascii="본명조 ExtraLight" w:eastAsia="본명조 ExtraLight" w:hAnsi="본명조 ExtraLight" w:cs="굴림" w:hint="eastAsia"/>
                <w:color w:val="000000"/>
                <w:kern w:val="0"/>
                <w:sz w:val="22"/>
              </w:rPr>
              <w:t>월</w:t>
            </w: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E5A08" w14:textId="77777777" w:rsidR="007C18AE" w:rsidRPr="00970C7A" w:rsidRDefault="007C18AE" w:rsidP="00970C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본명조 ExtraLight" w:eastAsia="본명조 ExtraLight" w:hAnsi="본명조 ExtraLight" w:cs="굴림"/>
                <w:color w:val="000000"/>
                <w:kern w:val="0"/>
                <w:sz w:val="22"/>
              </w:rPr>
            </w:pPr>
          </w:p>
        </w:tc>
      </w:tr>
    </w:tbl>
    <w:p w14:paraId="64AB18AC" w14:textId="77777777" w:rsidR="009C0580" w:rsidRDefault="009C0580" w:rsidP="00970C7A">
      <w:pPr>
        <w:rPr>
          <w:rFonts w:ascii="본명조 ExtraLight" w:eastAsia="본명조 ExtraLight" w:hAnsi="본명조 ExtraLight" w:hint="eastAsia"/>
          <w:sz w:val="22"/>
        </w:rPr>
      </w:pPr>
    </w:p>
    <w:p w14:paraId="1DFAE1D7" w14:textId="4620BA6D" w:rsidR="00970C7A" w:rsidRPr="00504823" w:rsidRDefault="00970C7A" w:rsidP="00970C7A">
      <w:pPr>
        <w:rPr>
          <w:ins w:id="0" w:author="이 수화" w:date="2020-05-06T14:49:00Z"/>
          <w:rFonts w:ascii="본명조 ExtraLight" w:eastAsia="본명조 ExtraLight" w:hAnsi="본명조 ExtraLight" w:hint="eastAsia"/>
          <w:b/>
          <w:bCs/>
          <w:sz w:val="22"/>
        </w:rPr>
      </w:pPr>
      <w:r w:rsidRPr="00504823">
        <w:rPr>
          <w:rFonts w:ascii="본명조 ExtraLight" w:eastAsia="본명조 ExtraLight" w:hAnsi="본명조 ExtraLight" w:hint="eastAsia"/>
          <w:b/>
          <w:bCs/>
          <w:sz w:val="22"/>
        </w:rPr>
        <w:t>4</w:t>
      </w:r>
      <w:r w:rsidRPr="00504823">
        <w:rPr>
          <w:rFonts w:ascii="본명조 ExtraLight" w:eastAsia="본명조 ExtraLight" w:hAnsi="본명조 ExtraLight"/>
          <w:b/>
          <w:bCs/>
          <w:sz w:val="22"/>
        </w:rPr>
        <w:t xml:space="preserve">. </w:t>
      </w:r>
      <w:r w:rsidR="009C0580" w:rsidRPr="00504823">
        <w:rPr>
          <w:rFonts w:ascii="본명조 ExtraLight" w:eastAsia="본명조 ExtraLight" w:hAnsi="본명조 ExtraLight" w:hint="eastAsia"/>
          <w:b/>
          <w:bCs/>
          <w:sz w:val="22"/>
        </w:rPr>
        <w:t xml:space="preserve">결과 분석 </w:t>
      </w:r>
    </w:p>
    <w:p w14:paraId="086EA8B4" w14:textId="469DDF64" w:rsidR="003F7479" w:rsidRPr="003F7479" w:rsidRDefault="00504823" w:rsidP="003F7479">
      <w:pPr>
        <w:rPr>
          <w:rFonts w:ascii="본명조 ExtraLight" w:eastAsia="본명조 ExtraLight" w:hAnsi="본명조 ExtraLight" w:hint="eastAsia"/>
          <w:sz w:val="22"/>
        </w:rPr>
      </w:pPr>
      <w:r w:rsidRPr="00504823">
        <w:rPr>
          <w:rFonts w:ascii="본명조 ExtraLight" w:eastAsia="본명조 ExtraLight" w:hAnsi="본명조 ExtraLight"/>
          <w:sz w:val="22"/>
        </w:rPr>
        <w:t xml:space="preserve">  </w:t>
      </w:r>
      <w:r w:rsidR="009D18AB">
        <w:rPr>
          <w:rFonts w:ascii="본명조 ExtraLight" w:eastAsia="본명조 ExtraLight" w:hAnsi="본명조 ExtraLight" w:hint="eastAsia"/>
          <w:sz w:val="22"/>
        </w:rPr>
        <w:t>위 설명 변수</w:t>
      </w:r>
      <w:r w:rsidR="008D4D34">
        <w:rPr>
          <w:rFonts w:ascii="본명조 ExtraLight" w:eastAsia="본명조 ExtraLight" w:hAnsi="본명조 ExtraLight"/>
          <w:sz w:val="22"/>
        </w:rPr>
        <w:t>(</w:t>
      </w:r>
      <w:r w:rsidR="008D4D34">
        <w:rPr>
          <w:rFonts w:ascii="본명조 ExtraLight" w:eastAsia="본명조 ExtraLight" w:hAnsi="본명조 ExtraLight" w:hint="eastAsia"/>
          <w:sz w:val="22"/>
        </w:rPr>
        <w:t xml:space="preserve">표본 크기 </w:t>
      </w:r>
      <w:r w:rsidR="008D4D34">
        <w:rPr>
          <w:rFonts w:ascii="본명조 ExtraLight" w:eastAsia="본명조 ExtraLight" w:hAnsi="본명조 ExtraLight"/>
          <w:sz w:val="22"/>
        </w:rPr>
        <w:t>186</w:t>
      </w:r>
      <w:r w:rsidR="008D4D34">
        <w:rPr>
          <w:rFonts w:ascii="본명조 ExtraLight" w:eastAsia="본명조 ExtraLight" w:hAnsi="본명조 ExtraLight" w:hint="eastAsia"/>
          <w:sz w:val="22"/>
        </w:rPr>
        <w:t>개)</w:t>
      </w:r>
      <w:r w:rsidR="009D18AB">
        <w:rPr>
          <w:rFonts w:ascii="본명조 ExtraLight" w:eastAsia="본명조 ExtraLight" w:hAnsi="본명조 ExtraLight" w:hint="eastAsia"/>
          <w:sz w:val="22"/>
        </w:rPr>
        <w:t xml:space="preserve">를 넣고 분석해 본 결과 </w:t>
      </w:r>
      <w:r w:rsidR="008D4D34">
        <w:rPr>
          <w:rFonts w:ascii="본명조 ExtraLight" w:eastAsia="본명조 ExtraLight" w:hAnsi="본명조 ExtraLight" w:hint="eastAsia"/>
          <w:sz w:val="22"/>
        </w:rPr>
        <w:t>다음과 같은 회귀식을 얻을 수 있었다.</w:t>
      </w:r>
      <w:r w:rsidR="008D4D34">
        <w:rPr>
          <w:rFonts w:ascii="본명조 ExtraLight" w:eastAsia="본명조 ExtraLight" w:hAnsi="본명조 ExtraLight"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7479" w14:paraId="296E8520" w14:textId="77777777" w:rsidTr="002279BA">
        <w:trPr>
          <w:trHeight w:val="699"/>
        </w:trPr>
        <w:tc>
          <w:tcPr>
            <w:tcW w:w="9016" w:type="dxa"/>
            <w:vAlign w:val="center"/>
          </w:tcPr>
          <w:p w14:paraId="77BCFBFD" w14:textId="77777777" w:rsidR="003F7479" w:rsidRPr="003F7479" w:rsidRDefault="003F7479" w:rsidP="003F7479">
            <w:pPr>
              <w:spacing w:line="480" w:lineRule="auto"/>
              <w:jc w:val="distribute"/>
              <w:rPr>
                <w:rFonts w:ascii="본명조 ExtraLight" w:eastAsia="본명조 ExtraLight" w:hAnsi="본명조 ExtraLight" w:hint="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ln(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신용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스프레드</m:t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8A9CB2B" w14:textId="0594933A" w:rsidR="00C14324" w:rsidRPr="00C14324" w:rsidRDefault="003F7479" w:rsidP="003F7479">
            <w:pPr>
              <w:spacing w:line="480" w:lineRule="auto"/>
              <w:jc w:val="distribute"/>
              <w:rPr>
                <w:rFonts w:ascii="본명조 ExtraLight" w:eastAsia="본명조 ExtraLight" w:hAnsi="본명조 ExtraLight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= 15.3409*</m:t>
                </m:r>
                <m:r>
                  <w:rPr>
                    <w:rStyle w:val="ab"/>
                    <w:rFonts w:ascii="Cambria Math" w:eastAsia="HY신명조" w:hAnsi="Cambria Math"/>
                    <w:i/>
                    <w:sz w:val="24"/>
                    <w:szCs w:val="24"/>
                  </w:rPr>
                  <w:footnoteReference w:id="1"/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(5.433)</m:t>
                </m:r>
                <m:r>
                  <w:rPr>
                    <w:rStyle w:val="ab"/>
                    <w:rFonts w:ascii="Cambria Math" w:eastAsia="HY신명조" w:hAnsi="Cambria Math"/>
                    <w:i/>
                    <w:sz w:val="24"/>
                    <w:szCs w:val="24"/>
                  </w:rPr>
                  <w:footnoteReference w:id="2"/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 -1.1912* m2∙ (0.433)+ 0.0004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*</m:t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m2</m:t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∙cds 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프리미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엄</m:t>
                </m:r>
              </m:oMath>
            </m:oMathPara>
          </w:p>
          <w:p w14:paraId="3A154698" w14:textId="77777777" w:rsidR="00C14324" w:rsidRPr="00C14324" w:rsidRDefault="003F7479" w:rsidP="003F7479">
            <w:pPr>
              <w:spacing w:line="480" w:lineRule="auto"/>
              <w:jc w:val="distribute"/>
              <w:rPr>
                <w:rFonts w:ascii="본명조 ExtraLight" w:eastAsia="본명조 ExtraLight" w:hAnsi="본명조 ExtraLight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(3.26e-05)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-0.0014 m2 </m:t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외환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시장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압력지수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(0.001)+0.4740 m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2</m:t>
                </m:r>
              </m:oMath>
            </m:oMathPara>
          </w:p>
          <w:p w14:paraId="07CD33D4" w14:textId="77777777" w:rsidR="00C14324" w:rsidRPr="00C14324" w:rsidRDefault="00C14324" w:rsidP="003F7479">
            <w:pPr>
              <w:spacing w:line="480" w:lineRule="auto"/>
              <w:jc w:val="distribute"/>
              <w:rPr>
                <w:rFonts w:ascii="본명조 ExtraLight" w:eastAsia="본명조 ExtraLight" w:hAnsi="본명조 ExtraLight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코스피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변동성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지수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(0.481)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+ 0.0015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m2</m:t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선행종합지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수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(0.000)  </m:t>
                </m:r>
              </m:oMath>
            </m:oMathPara>
          </w:p>
          <w:p w14:paraId="7640A7B3" w14:textId="6C5B5F72" w:rsidR="002279BA" w:rsidRPr="002279BA" w:rsidRDefault="00C14324" w:rsidP="002279BA">
            <w:pPr>
              <w:spacing w:line="480" w:lineRule="auto"/>
              <w:jc w:val="distribute"/>
              <w:rPr>
                <w:rFonts w:ascii="본명조 ExtraLight" w:eastAsia="본명조 ExtraLight" w:hAnsi="본명조 ExtraLight" w:hint="eastAsia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-0.0002 m2</m:t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HY신명조" w:hAnsi="Cambria Math" w:hint="eastAsia"/>
                    <w:sz w:val="24"/>
                    <w:szCs w:val="24"/>
                  </w:rPr>
                  <m:t>산업생산지수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(0.000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+ 0.0008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**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 xml:space="preserve"> m2</m:t>
                </m:r>
                <m:r>
                  <w:rPr>
                    <w:rFonts w:ascii="Cambria Math" w:eastAsia="HY신명조" w:hAnsi="Cambria Math"/>
                    <w:sz w:val="24"/>
                    <w:szCs w:val="24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vix  (0.000</m:t>
                </m:r>
                <m:r>
                  <m:rPr>
                    <m:sty m:val="p"/>
                  </m:rPr>
                  <w:rPr>
                    <w:rFonts w:ascii="Cambria Math" w:eastAsia="HY신명조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0E65A262" w14:textId="1EE761B6" w:rsidR="008D4D34" w:rsidRDefault="00090346" w:rsidP="00114FB7">
      <w:pPr>
        <w:ind w:firstLineChars="200" w:firstLine="425"/>
        <w:rPr>
          <w:rFonts w:ascii="본명조 ExtraLight" w:eastAsia="본명조 ExtraLight" w:hAnsi="본명조 ExtraLight"/>
          <w:iCs/>
          <w:sz w:val="22"/>
        </w:rPr>
      </w:pPr>
      <w:r w:rsidRPr="004B6404">
        <w:rPr>
          <w:rFonts w:ascii="본명조 ExtraLight" w:eastAsia="본명조 ExtraLight" w:hAnsi="본명조 ExtraLight" w:hint="eastAsia"/>
          <w:iCs/>
          <w:sz w:val="22"/>
        </w:rPr>
        <w:t>분석 결과</w:t>
      </w:r>
      <w:r w:rsidR="004B6404" w:rsidRPr="004B6404">
        <w:rPr>
          <w:rFonts w:ascii="본명조 ExtraLight" w:eastAsia="본명조 ExtraLight" w:hAnsi="본명조 ExtraLight"/>
          <w:iCs/>
          <w:sz w:val="22"/>
        </w:rPr>
        <w:t xml:space="preserve"> r</w:t>
      </w:r>
      <w:r w:rsidR="004B6404" w:rsidRPr="004B6404">
        <w:rPr>
          <w:rFonts w:ascii="본명조 ExtraLight" w:eastAsia="본명조 ExtraLight" w:hAnsi="본명조 ExtraLight" w:hint="eastAsia"/>
          <w:iCs/>
          <w:sz w:val="22"/>
        </w:rPr>
        <w:t>^</w:t>
      </w:r>
      <w:r w:rsidR="004B6404" w:rsidRPr="004B6404">
        <w:rPr>
          <w:rFonts w:ascii="본명조 ExtraLight" w:eastAsia="본명조 ExtraLight" w:hAnsi="본명조 ExtraLight"/>
          <w:iCs/>
          <w:sz w:val="22"/>
        </w:rPr>
        <w:t xml:space="preserve">2 </w:t>
      </w:r>
      <w:r w:rsidR="004B6404" w:rsidRPr="004B6404">
        <w:rPr>
          <w:rFonts w:ascii="본명조 ExtraLight" w:eastAsia="본명조 ExtraLight" w:hAnsi="본명조 ExtraLight" w:hint="eastAsia"/>
          <w:iCs/>
          <w:sz w:val="22"/>
        </w:rPr>
        <w:t xml:space="preserve">값이 </w:t>
      </w:r>
      <w:r w:rsidR="004B6404" w:rsidRPr="004B6404">
        <w:rPr>
          <w:rFonts w:ascii="본명조 ExtraLight" w:eastAsia="본명조 ExtraLight" w:hAnsi="본명조 ExtraLight"/>
          <w:iCs/>
          <w:sz w:val="22"/>
        </w:rPr>
        <w:t>0.837</w:t>
      </w:r>
      <w:r w:rsidR="004B6404" w:rsidRPr="004B6404">
        <w:rPr>
          <w:rFonts w:ascii="본명조 ExtraLight" w:eastAsia="본명조 ExtraLight" w:hAnsi="본명조 ExtraLight" w:hint="eastAsia"/>
          <w:iCs/>
          <w:sz w:val="22"/>
        </w:rPr>
        <w:t>으로,</w:t>
      </w:r>
      <w:r w:rsidR="004B6404" w:rsidRPr="004B6404">
        <w:rPr>
          <w:rFonts w:ascii="본명조 ExtraLight" w:eastAsia="본명조 ExtraLight" w:hAnsi="본명조 ExtraLight"/>
          <w:iCs/>
          <w:sz w:val="22"/>
        </w:rPr>
        <w:t xml:space="preserve"> </w:t>
      </w:r>
      <w:r w:rsidR="004B6404" w:rsidRPr="004B6404">
        <w:rPr>
          <w:rFonts w:ascii="본명조 ExtraLight" w:eastAsia="본명조 ExtraLight" w:hAnsi="본명조 ExtraLight" w:hint="eastAsia"/>
          <w:iCs/>
          <w:sz w:val="22"/>
        </w:rPr>
        <w:t>해당 모형은 표본 내에서의 신용 스프레드 변동에 대한 설명력이 어느정도 있는 것으로</w:t>
      </w:r>
      <w:r w:rsidR="004B6404" w:rsidRPr="004B6404">
        <w:rPr>
          <w:rFonts w:ascii="본명조 ExtraLight" w:eastAsia="본명조 ExtraLight" w:hAnsi="본명조 ExtraLight"/>
          <w:iCs/>
          <w:sz w:val="22"/>
        </w:rPr>
        <w:t xml:space="preserve"> </w:t>
      </w:r>
      <w:r w:rsidR="004B6404" w:rsidRPr="004B6404">
        <w:rPr>
          <w:rFonts w:ascii="본명조 ExtraLight" w:eastAsia="본명조 ExtraLight" w:hAnsi="본명조 ExtraLight" w:hint="eastAsia"/>
          <w:iCs/>
          <w:sz w:val="22"/>
        </w:rPr>
        <w:t>판단하였다.</w:t>
      </w:r>
      <w:r w:rsidR="004B6404" w:rsidRPr="004B6404">
        <w:rPr>
          <w:rFonts w:ascii="본명조 ExtraLight" w:eastAsia="본명조 ExtraLight" w:hAnsi="본명조 ExtraLight"/>
          <w:iCs/>
          <w:sz w:val="22"/>
        </w:rPr>
        <w:t xml:space="preserve">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또,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본 탐구에서 분석 초기 직관적으로 가정한 대로 단기 유동성이 풍부할 때 신용 스프레드가 확실히 축소되는 효과가 있는 것으로 판단되었다.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m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2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평균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잔액에 자연로그를 취한 항의 회귀계수는 -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1.1912로, m2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 xml:space="preserve">평균 잔액이 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1%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증가할 때,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 xml:space="preserve">신용 스프레드가 </w:t>
      </w:r>
      <w:r w:rsidR="003F7479">
        <w:rPr>
          <w:rFonts w:ascii="본명조 ExtraLight" w:eastAsia="본명조 ExtraLight" w:hAnsi="본명조 ExtraLight"/>
          <w:iCs/>
          <w:sz w:val="22"/>
        </w:rPr>
        <w:t>1.1912%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p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감소한다는 결과를 얻었으며,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 xml:space="preserve">이 결과는 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1%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유의 수준 하에서도 유의미한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 </w:t>
      </w:r>
      <w:r w:rsidR="003F7479">
        <w:rPr>
          <w:rFonts w:ascii="본명조 ExtraLight" w:eastAsia="본명조 ExtraLight" w:hAnsi="본명조 ExtraLight" w:hint="eastAsia"/>
          <w:iCs/>
          <w:sz w:val="22"/>
        </w:rPr>
        <w:t>결과인 것으로 판단된다.</w:t>
      </w:r>
      <w:r w:rsidR="003F7479">
        <w:rPr>
          <w:rFonts w:ascii="본명조 ExtraLight" w:eastAsia="본명조 ExtraLight" w:hAnsi="본명조 ExtraLight"/>
          <w:iCs/>
          <w:sz w:val="22"/>
        </w:rPr>
        <w:t xml:space="preserve"> </w:t>
      </w:r>
    </w:p>
    <w:p w14:paraId="2EE6B88A" w14:textId="3C793211" w:rsidR="00C14324" w:rsidRDefault="009D5289" w:rsidP="00C14324">
      <w:pPr>
        <w:ind w:firstLineChars="200" w:firstLine="425"/>
        <w:rPr>
          <w:rFonts w:ascii="본명조 ExtraLight" w:eastAsia="본명조 ExtraLight" w:hAnsi="본명조 ExtraLight"/>
          <w:sz w:val="22"/>
        </w:rPr>
      </w:pPr>
      <w:r w:rsidRPr="00C14324">
        <w:rPr>
          <w:rFonts w:ascii="본명조 ExtraLight" w:eastAsia="본명조 ExtraLight" w:hAnsi="본명조 ExtraLight"/>
          <w:sz w:val="22"/>
        </w:rPr>
        <w:t xml:space="preserve">CDS </w:t>
      </w:r>
      <w:r w:rsidRPr="00C14324">
        <w:rPr>
          <w:rFonts w:ascii="본명조 ExtraLight" w:eastAsia="본명조 ExtraLight" w:hAnsi="본명조 ExtraLight" w:hint="eastAsia"/>
          <w:sz w:val="22"/>
        </w:rPr>
        <w:t>프리미엄과 코스피변동성지수,</w:t>
      </w:r>
      <w:r w:rsidRPr="00C14324">
        <w:rPr>
          <w:rFonts w:ascii="본명조 ExtraLight" w:eastAsia="본명조 ExtraLight" w:hAnsi="본명조 ExtraLight"/>
          <w:sz w:val="22"/>
        </w:rPr>
        <w:t xml:space="preserve"> </w:t>
      </w:r>
      <w:r w:rsidRPr="00C14324">
        <w:rPr>
          <w:rFonts w:ascii="본명조 ExtraLight" w:eastAsia="본명조 ExtraLight" w:hAnsi="본명조 ExtraLight" w:hint="eastAsia"/>
          <w:sz w:val="22"/>
        </w:rPr>
        <w:t>선행종합지수,</w:t>
      </w:r>
      <w:r w:rsidRPr="00C14324">
        <w:rPr>
          <w:rFonts w:ascii="본명조 ExtraLight" w:eastAsia="본명조 ExtraLight" w:hAnsi="본명조 ExtraLight"/>
          <w:sz w:val="22"/>
        </w:rPr>
        <w:t xml:space="preserve"> VI</w:t>
      </w:r>
      <w:r w:rsidRPr="00C14324">
        <w:rPr>
          <w:rFonts w:ascii="본명조 ExtraLight" w:eastAsia="본명조 ExtraLight" w:hAnsi="본명조 ExtraLight" w:hint="eastAsia"/>
          <w:sz w:val="22"/>
        </w:rPr>
        <w:t>X지수의 경우,</w:t>
      </w:r>
      <w:r w:rsidRPr="00C14324">
        <w:rPr>
          <w:rFonts w:ascii="본명조 ExtraLight" w:eastAsia="본명조 ExtraLight" w:hAnsi="본명조 ExtraLight"/>
          <w:sz w:val="22"/>
        </w:rPr>
        <w:t xml:space="preserve"> </w:t>
      </w:r>
      <w:r w:rsidRPr="00C14324">
        <w:rPr>
          <w:rFonts w:ascii="본명조 ExtraLight" w:eastAsia="본명조 ExtraLight" w:hAnsi="본명조 ExtraLight" w:hint="eastAsia"/>
          <w:sz w:val="22"/>
        </w:rPr>
        <w:t xml:space="preserve">상호작용항의 </w:t>
      </w:r>
      <w:proofErr w:type="spellStart"/>
      <w:r w:rsidRPr="00C14324">
        <w:rPr>
          <w:rFonts w:ascii="본명조 ExtraLight" w:eastAsia="본명조 ExtraLight" w:hAnsi="본명조 ExtraLight" w:hint="eastAsia"/>
          <w:sz w:val="22"/>
        </w:rPr>
        <w:t>추정량이</w:t>
      </w:r>
      <w:proofErr w:type="spellEnd"/>
      <w:r w:rsidRPr="00C14324">
        <w:rPr>
          <w:rFonts w:ascii="본명조 ExtraLight" w:eastAsia="본명조 ExtraLight" w:hAnsi="본명조 ExtraLight" w:hint="eastAsia"/>
          <w:sz w:val="22"/>
        </w:rPr>
        <w:t xml:space="preserve"> 양(</w:t>
      </w:r>
      <w:r w:rsidRPr="00C14324">
        <w:rPr>
          <w:rFonts w:ascii="본명조 ExtraLight" w:eastAsia="본명조 ExtraLight" w:hAnsi="본명조 ExtraLight"/>
          <w:sz w:val="22"/>
        </w:rPr>
        <w:t>+)</w:t>
      </w:r>
      <w:r w:rsidRPr="00C14324">
        <w:rPr>
          <w:rFonts w:ascii="본명조 ExtraLight" w:eastAsia="본명조 ExtraLight" w:hAnsi="본명조 ExtraLight" w:hint="eastAsia"/>
          <w:sz w:val="22"/>
        </w:rPr>
        <w:t>의 값을 가지는 결과가 나와,</w:t>
      </w:r>
      <w:r w:rsidRPr="00C14324">
        <w:rPr>
          <w:rFonts w:ascii="본명조 ExtraLight" w:eastAsia="본명조 ExtraLight" w:hAnsi="본명조 ExtraLight"/>
          <w:sz w:val="22"/>
        </w:rPr>
        <w:t xml:space="preserve"> </w:t>
      </w:r>
      <w:r w:rsidR="00C14324" w:rsidRPr="00C14324">
        <w:rPr>
          <w:rFonts w:ascii="본명조 ExtraLight" w:eastAsia="본명조 ExtraLight" w:hAnsi="본명조 ExtraLight" w:hint="eastAsia"/>
          <w:sz w:val="22"/>
        </w:rPr>
        <w:t>이 변수들의 값이 증가할 수록 단기 유동성 M</w:t>
      </w:r>
      <w:r w:rsidR="00C14324" w:rsidRPr="00C14324">
        <w:rPr>
          <w:rFonts w:ascii="본명조 ExtraLight" w:eastAsia="본명조 ExtraLight" w:hAnsi="본명조 ExtraLight"/>
          <w:sz w:val="22"/>
        </w:rPr>
        <w:t>2</w:t>
      </w:r>
      <w:r w:rsidR="00C14324">
        <w:rPr>
          <w:rFonts w:ascii="본명조 ExtraLight" w:eastAsia="본명조 ExtraLight" w:hAnsi="본명조 ExtraLight" w:hint="eastAsia"/>
          <w:sz w:val="22"/>
        </w:rPr>
        <w:t>가</w:t>
      </w:r>
      <w:r w:rsidR="00C14324" w:rsidRPr="00C14324">
        <w:rPr>
          <w:rFonts w:ascii="본명조 ExtraLight" w:eastAsia="본명조 ExtraLight" w:hAnsi="본명조 ExtraLight" w:hint="eastAsia"/>
          <w:sz w:val="22"/>
        </w:rPr>
        <w:t xml:space="preserve"> 1</w:t>
      </w:r>
      <w:r w:rsidR="00C14324" w:rsidRPr="00C14324">
        <w:rPr>
          <w:rFonts w:ascii="본명조 ExtraLight" w:eastAsia="본명조 ExtraLight" w:hAnsi="본명조 ExtraLight"/>
          <w:sz w:val="22"/>
        </w:rPr>
        <w:t xml:space="preserve">% </w:t>
      </w:r>
      <w:proofErr w:type="spellStart"/>
      <w:r w:rsidR="00C14324" w:rsidRPr="00C14324">
        <w:rPr>
          <w:rFonts w:ascii="본명조 ExtraLight" w:eastAsia="본명조 ExtraLight" w:hAnsi="본명조 ExtraLight" w:hint="eastAsia"/>
          <w:sz w:val="22"/>
        </w:rPr>
        <w:t>증가시</w:t>
      </w:r>
      <w:proofErr w:type="spellEnd"/>
      <w:r w:rsidR="00C14324" w:rsidRPr="00C14324">
        <w:rPr>
          <w:rFonts w:ascii="본명조 ExtraLight" w:eastAsia="본명조 ExtraLight" w:hAnsi="본명조 ExtraLight" w:hint="eastAsia"/>
          <w:sz w:val="22"/>
        </w:rPr>
        <w:t xml:space="preserve"> 신용스프레드가</w:t>
      </w:r>
      <w:r w:rsidR="00C14324" w:rsidRPr="00C14324">
        <w:rPr>
          <w:rFonts w:ascii="본명조 ExtraLight" w:eastAsia="본명조 ExtraLight" w:hAnsi="본명조 ExtraLight"/>
          <w:sz w:val="22"/>
        </w:rPr>
        <w:t xml:space="preserve"> </w:t>
      </w:r>
      <w:r w:rsidR="00C14324" w:rsidRPr="00C14324">
        <w:rPr>
          <w:rFonts w:ascii="본명조 ExtraLight" w:eastAsia="본명조 ExtraLight" w:hAnsi="본명조 ExtraLight" w:hint="eastAsia"/>
          <w:sz w:val="22"/>
        </w:rPr>
        <w:t>오히려 확대되는 것으로 나타났다.</w:t>
      </w:r>
      <w:r w:rsidR="00C14324" w:rsidRPr="00C14324">
        <w:rPr>
          <w:rFonts w:ascii="본명조 ExtraLight" w:eastAsia="본명조 ExtraLight" w:hAnsi="본명조 ExtraLight"/>
          <w:sz w:val="22"/>
        </w:rPr>
        <w:t xml:space="preserve"> </w:t>
      </w:r>
      <w:r w:rsidR="00C14324">
        <w:rPr>
          <w:rFonts w:ascii="본명조 ExtraLight" w:eastAsia="본명조 ExtraLight" w:hAnsi="본명조 ExtraLight" w:hint="eastAsia"/>
          <w:sz w:val="22"/>
        </w:rPr>
        <w:t xml:space="preserve">이 중 선행종합지수와 </w:t>
      </w:r>
      <w:r w:rsidR="00C14324">
        <w:rPr>
          <w:rFonts w:ascii="본명조 ExtraLight" w:eastAsia="본명조 ExtraLight" w:hAnsi="본명조 ExtraLight"/>
          <w:sz w:val="22"/>
        </w:rPr>
        <w:t xml:space="preserve">VIX </w:t>
      </w:r>
      <w:r w:rsidR="00C14324">
        <w:rPr>
          <w:rFonts w:ascii="본명조 ExtraLight" w:eastAsia="본명조 ExtraLight" w:hAnsi="본명조 ExtraLight" w:hint="eastAsia"/>
          <w:sz w:val="22"/>
        </w:rPr>
        <w:t>지수는 1</w:t>
      </w:r>
      <w:r w:rsidR="00C14324">
        <w:rPr>
          <w:rFonts w:ascii="본명조 ExtraLight" w:eastAsia="본명조 ExtraLight" w:hAnsi="본명조 ExtraLight"/>
          <w:sz w:val="22"/>
        </w:rPr>
        <w:t xml:space="preserve">% </w:t>
      </w:r>
      <w:r w:rsidR="00C14324">
        <w:rPr>
          <w:rFonts w:ascii="본명조 ExtraLight" w:eastAsia="본명조 ExtraLight" w:hAnsi="본명조 ExtraLight" w:hint="eastAsia"/>
          <w:sz w:val="22"/>
        </w:rPr>
        <w:t>유의 수준 하에서 유의한 것으로 나타났으나,</w:t>
      </w:r>
      <w:r w:rsidR="00C14324">
        <w:rPr>
          <w:rFonts w:ascii="본명조 ExtraLight" w:eastAsia="본명조 ExtraLight" w:hAnsi="본명조 ExtraLight"/>
          <w:sz w:val="22"/>
        </w:rPr>
        <w:t xml:space="preserve"> </w:t>
      </w:r>
      <w:r w:rsidR="00C14324">
        <w:rPr>
          <w:rFonts w:ascii="본명조 ExtraLight" w:eastAsia="본명조 ExtraLight" w:hAnsi="본명조 ExtraLight" w:hint="eastAsia"/>
          <w:sz w:val="22"/>
        </w:rPr>
        <w:t xml:space="preserve">코스피 변동성 지수는 </w:t>
      </w:r>
      <w:r w:rsidR="00C14324">
        <w:rPr>
          <w:rFonts w:ascii="본명조 ExtraLight" w:eastAsia="본명조 ExtraLight" w:hAnsi="본명조 ExtraLight"/>
          <w:sz w:val="22"/>
        </w:rPr>
        <w:t>t</w:t>
      </w:r>
      <w:r w:rsidR="00C14324">
        <w:rPr>
          <w:rFonts w:ascii="본명조 ExtraLight" w:eastAsia="본명조 ExtraLight" w:hAnsi="본명조 ExtraLight" w:hint="eastAsia"/>
          <w:sz w:val="22"/>
        </w:rPr>
        <w:t xml:space="preserve">값이 </w:t>
      </w:r>
      <w:r w:rsidR="00C14324">
        <w:rPr>
          <w:rFonts w:ascii="본명조 ExtraLight" w:eastAsia="본명조 ExtraLight" w:hAnsi="본명조 ExtraLight"/>
          <w:sz w:val="22"/>
        </w:rPr>
        <w:t>0.985</w:t>
      </w:r>
      <w:r w:rsidR="00C14324">
        <w:rPr>
          <w:rFonts w:ascii="본명조 ExtraLight" w:eastAsia="본명조 ExtraLight" w:hAnsi="본명조 ExtraLight" w:hint="eastAsia"/>
          <w:sz w:val="22"/>
        </w:rPr>
        <w:t>로 유의미하지 않은 지표인 것으로 판단되었다.</w:t>
      </w:r>
      <w:r w:rsidR="00C14324">
        <w:rPr>
          <w:rFonts w:ascii="본명조 ExtraLight" w:eastAsia="본명조 ExtraLight" w:hAnsi="본명조 ExtraLight"/>
          <w:sz w:val="22"/>
        </w:rPr>
        <w:t xml:space="preserve"> </w:t>
      </w:r>
      <w:r w:rsidR="00C14324">
        <w:rPr>
          <w:rFonts w:ascii="본명조 ExtraLight" w:eastAsia="본명조 ExtraLight" w:hAnsi="본명조 ExtraLight" w:hint="eastAsia"/>
          <w:sz w:val="22"/>
        </w:rPr>
        <w:t xml:space="preserve">이는 주식시장과 채권시장의 자금이 </w:t>
      </w:r>
      <w:r w:rsidR="00114FB7">
        <w:rPr>
          <w:rFonts w:ascii="본명조 ExtraLight" w:eastAsia="본명조 ExtraLight" w:hAnsi="본명조 ExtraLight" w:hint="eastAsia"/>
          <w:sz w:val="22"/>
        </w:rPr>
        <w:t>어느 정도 분리되어</w:t>
      </w:r>
      <w:r w:rsidR="00114FB7">
        <w:rPr>
          <w:rFonts w:ascii="본명조 ExtraLight" w:eastAsia="본명조 ExtraLight" w:hAnsi="본명조 ExtraLight"/>
          <w:sz w:val="22"/>
        </w:rPr>
        <w:t xml:space="preserve">, </w:t>
      </w:r>
      <w:r w:rsidR="00114FB7">
        <w:rPr>
          <w:rFonts w:ascii="본명조 ExtraLight" w:eastAsia="본명조 ExtraLight" w:hAnsi="본명조 ExtraLight" w:hint="eastAsia"/>
          <w:sz w:val="22"/>
        </w:rPr>
        <w:t>주식시장의 변동성 지수가 채권시장의 자금 이동시 투자자들의 위험심리에 미치는 영향력은 유의미하지 않은 것으로 판단하였다.</w:t>
      </w:r>
      <w:r w:rsidR="00114FB7">
        <w:rPr>
          <w:rFonts w:ascii="본명조 ExtraLight" w:eastAsia="본명조 ExtraLight" w:hAnsi="본명조 ExtraLight"/>
          <w:sz w:val="22"/>
        </w:rPr>
        <w:t xml:space="preserve"> </w:t>
      </w:r>
    </w:p>
    <w:p w14:paraId="10828980" w14:textId="77777777" w:rsidR="00114FB7" w:rsidRPr="00114FB7" w:rsidRDefault="00114FB7" w:rsidP="00C14324">
      <w:pPr>
        <w:ind w:firstLineChars="200" w:firstLine="425"/>
        <w:rPr>
          <w:rFonts w:ascii="본명조 ExtraLight" w:eastAsia="본명조 ExtraLight" w:hAnsi="본명조 ExtraLight" w:hint="eastAsia"/>
          <w:sz w:val="22"/>
        </w:rPr>
      </w:pPr>
    </w:p>
    <w:p w14:paraId="343AC7A2" w14:textId="77777777" w:rsidR="003F7479" w:rsidRPr="00C14324" w:rsidRDefault="003F7479" w:rsidP="003F7479">
      <w:pPr>
        <w:ind w:firstLineChars="200" w:firstLine="386"/>
        <w:rPr>
          <w:rFonts w:ascii="본명조 ExtraLight" w:eastAsia="본명조 ExtraLight" w:hAnsi="본명조 ExtraLight" w:hint="eastAsia"/>
          <w:iCs/>
        </w:rPr>
      </w:pPr>
    </w:p>
    <w:p w14:paraId="09DF5CB4" w14:textId="30C57CB1" w:rsidR="008D4D34" w:rsidRPr="00C14324" w:rsidRDefault="008D4D34" w:rsidP="008D4D34">
      <w:pPr>
        <w:jc w:val="distribute"/>
        <w:rPr>
          <w:rFonts w:ascii="본명조 ExtraLight" w:eastAsia="본명조 ExtraLight" w:hAnsi="본명조 ExtraLight"/>
        </w:rPr>
      </w:pPr>
    </w:p>
    <w:p w14:paraId="43BE7D57" w14:textId="68D8B690" w:rsidR="009D18AB" w:rsidRPr="008D4D34" w:rsidRDefault="009D18AB" w:rsidP="00CB54DE">
      <w:pPr>
        <w:rPr>
          <w:rFonts w:ascii="본명조 ExtraLight" w:eastAsia="본명조 ExtraLight" w:hAnsi="본명조 ExtraLight"/>
        </w:rPr>
      </w:pPr>
    </w:p>
    <w:p w14:paraId="60F0E482" w14:textId="77777777" w:rsidR="009D18AB" w:rsidRDefault="009D18AB">
      <w:pPr>
        <w:widowControl/>
        <w:wordWrap/>
        <w:autoSpaceDE/>
        <w:autoSpaceDN/>
        <w:rPr>
          <w:rFonts w:ascii="본명조 ExtraLight" w:eastAsia="본명조 ExtraLight" w:hAnsi="본명조 ExtraLight"/>
        </w:rPr>
      </w:pPr>
      <w:r>
        <w:rPr>
          <w:rFonts w:ascii="본명조 ExtraLight" w:eastAsia="본명조 ExtraLight" w:hAnsi="본명조 ExtraLight"/>
        </w:rPr>
        <w:br w:type="page"/>
      </w:r>
    </w:p>
    <w:p w14:paraId="65F6D34D" w14:textId="7DDB4B9E" w:rsidR="00CB54DE" w:rsidRPr="009D18AB" w:rsidRDefault="009D18AB" w:rsidP="00CB54DE">
      <w:pPr>
        <w:rPr>
          <w:rFonts w:ascii="본명조 ExtraLight" w:eastAsia="본명조 ExtraLight" w:hAnsi="본명조 ExtraLight"/>
        </w:rPr>
      </w:pPr>
      <m:oMathPara>
        <m:oMath>
          <m:r>
            <w:rPr>
              <w:rFonts w:ascii="Cambria Math" w:eastAsia="HY신명조" w:hAnsi="Cambria Math"/>
            </w:rPr>
            <m:t xml:space="preserve"> </m:t>
          </m:r>
        </m:oMath>
      </m:oMathPara>
    </w:p>
    <w:p w14:paraId="381DBD78" w14:textId="77777777" w:rsidR="009D18AB" w:rsidRPr="009D18AB" w:rsidRDefault="009D18AB" w:rsidP="00CB54DE">
      <w:pPr>
        <w:rPr>
          <w:rFonts w:ascii="본명조 ExtraLight" w:eastAsia="본명조 ExtraLight" w:hAnsi="본명조 ExtraLight" w:hint="eastAsia"/>
        </w:rPr>
      </w:pPr>
    </w:p>
    <w:p w14:paraId="0F69EC24" w14:textId="6160A7A3" w:rsidR="00CB54DE" w:rsidRDefault="00CB54DE" w:rsidP="00CB54DE">
      <w:pPr>
        <w:ind w:right="600"/>
        <w:jc w:val="right"/>
        <w:rPr>
          <w:rFonts w:ascii="HY신명조" w:eastAsia="HY신명조" w:hAnsi="나눔스퀘어OTF ExtraBold"/>
        </w:rPr>
      </w:pPr>
    </w:p>
    <w:p w14:paraId="6216C6B4" w14:textId="7FCDF2B9" w:rsidR="00CB54DE" w:rsidRPr="009D18AB" w:rsidRDefault="00CB54DE" w:rsidP="00CB54DE">
      <w:pPr>
        <w:ind w:right="200"/>
        <w:jc w:val="right"/>
        <w:rPr>
          <w:rFonts w:ascii="HY신명조" w:eastAsia="HY신명조" w:hAnsi="나눔스퀘어OTF ExtraBold"/>
        </w:rPr>
      </w:pPr>
    </w:p>
    <w:p w14:paraId="13363331" w14:textId="77777777" w:rsidR="00CB54DE" w:rsidRPr="00CB54DE" w:rsidRDefault="00CB54DE" w:rsidP="00CB54DE">
      <w:pPr>
        <w:jc w:val="center"/>
        <w:rPr>
          <w:rFonts w:ascii="나눔스퀘어OTF ExtraBold" w:eastAsia="나눔스퀘어OTF ExtraBold" w:hAnsi="나눔스퀘어OTF ExtraBold"/>
        </w:rPr>
      </w:pPr>
    </w:p>
    <w:p w14:paraId="0139B5F7" w14:textId="1783492E" w:rsidR="00CB54DE" w:rsidRDefault="00CB54DE" w:rsidP="00CB54DE">
      <w:pPr>
        <w:jc w:val="center"/>
      </w:pPr>
    </w:p>
    <w:p w14:paraId="229B1D57" w14:textId="33C14BDA" w:rsidR="00C8232D" w:rsidRDefault="00C8232D" w:rsidP="00CB54DE">
      <w:pPr>
        <w:jc w:val="center"/>
      </w:pPr>
    </w:p>
    <w:p w14:paraId="1987BB58" w14:textId="072AEDF2" w:rsidR="00C8232D" w:rsidRDefault="00C8232D" w:rsidP="00CB54DE">
      <w:pPr>
        <w:jc w:val="center"/>
      </w:pPr>
    </w:p>
    <w:p w14:paraId="14F721A0" w14:textId="67D1C041" w:rsidR="00C8232D" w:rsidRDefault="00C8232D" w:rsidP="00CB54DE">
      <w:pPr>
        <w:jc w:val="center"/>
      </w:pPr>
    </w:p>
    <w:p w14:paraId="74C9623D" w14:textId="77777777" w:rsidR="00C8232D" w:rsidRDefault="00C8232D" w:rsidP="00CB54DE">
      <w:pPr>
        <w:jc w:val="center"/>
      </w:pPr>
    </w:p>
    <w:sectPr w:rsidR="00C82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2475C" w14:textId="77777777" w:rsidR="006E4AA4" w:rsidRDefault="006E4AA4" w:rsidP="009813ED">
      <w:pPr>
        <w:spacing w:after="0" w:line="240" w:lineRule="auto"/>
      </w:pPr>
      <w:r>
        <w:separator/>
      </w:r>
    </w:p>
  </w:endnote>
  <w:endnote w:type="continuationSeparator" w:id="0">
    <w:p w14:paraId="631D2B19" w14:textId="77777777" w:rsidR="006E4AA4" w:rsidRDefault="006E4AA4" w:rsidP="0098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본명조 ExtraLight">
    <w:panose1 w:val="020202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00C3" w14:textId="77777777" w:rsidR="006E4AA4" w:rsidRDefault="006E4AA4" w:rsidP="009813ED">
      <w:pPr>
        <w:spacing w:after="0" w:line="240" w:lineRule="auto"/>
      </w:pPr>
      <w:r>
        <w:separator/>
      </w:r>
    </w:p>
  </w:footnote>
  <w:footnote w:type="continuationSeparator" w:id="0">
    <w:p w14:paraId="56B15A22" w14:textId="77777777" w:rsidR="006E4AA4" w:rsidRDefault="006E4AA4" w:rsidP="009813ED">
      <w:pPr>
        <w:spacing w:after="0" w:line="240" w:lineRule="auto"/>
      </w:pPr>
      <w:r>
        <w:continuationSeparator/>
      </w:r>
    </w:p>
  </w:footnote>
  <w:footnote w:id="1">
    <w:p w14:paraId="7879288B" w14:textId="77777777" w:rsidR="003F7479" w:rsidRDefault="003F7479" w:rsidP="003F7479">
      <w:pPr>
        <w:pStyle w:val="aa"/>
      </w:pPr>
      <w:r>
        <w:rPr>
          <w:rStyle w:val="ab"/>
        </w:rPr>
        <w:footnoteRef/>
      </w:r>
      <w:r>
        <w:t xml:space="preserve">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 옆의</w:t>
      </w:r>
      <w:r>
        <w:t xml:space="preserve"> *</w:t>
      </w:r>
      <w:r>
        <w:rPr>
          <w:rFonts w:hint="eastAsia"/>
        </w:rPr>
        <w:t xml:space="preserve">와 </w:t>
      </w:r>
      <w:r>
        <w:t>***</w:t>
      </w:r>
      <w:r>
        <w:rPr>
          <w:rFonts w:hint="eastAsia"/>
        </w:rPr>
        <w:t>가 의미하는 것은 다음과 같다.</w:t>
      </w:r>
      <w:r>
        <w:t xml:space="preserve"> </w:t>
      </w:r>
    </w:p>
    <w:p w14:paraId="5B15520F" w14:textId="77777777" w:rsidR="003F7479" w:rsidRDefault="003F7479" w:rsidP="003F7479">
      <w:pPr>
        <w:pStyle w:val="aa"/>
        <w:rPr>
          <w:rFonts w:hint="eastAsia"/>
        </w:rPr>
      </w:pPr>
      <w:proofErr w:type="gramStart"/>
      <w:r>
        <w:t>*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추정량이</w:t>
      </w:r>
      <w:proofErr w:type="spellEnd"/>
      <w:r>
        <w:rPr>
          <w:rFonts w:hint="eastAsia"/>
        </w:rPr>
        <w:t xml:space="preserve"> </w:t>
      </w:r>
      <w:r>
        <w:t xml:space="preserve">1% </w:t>
      </w:r>
      <w:r>
        <w:rPr>
          <w:rFonts w:hint="eastAsia"/>
        </w:rPr>
        <w:t>유의수준에서 유의함.</w:t>
      </w:r>
      <w:r>
        <w:t xml:space="preserve"> **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추정량이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유의 수준에서 유의함.</w:t>
      </w:r>
      <w:r>
        <w:t xml:space="preserve"> </w:t>
      </w:r>
    </w:p>
  </w:footnote>
  <w:footnote w:id="2">
    <w:p w14:paraId="5BF9E323" w14:textId="77777777" w:rsidR="003F7479" w:rsidRDefault="003F7479" w:rsidP="003F7479">
      <w:pPr>
        <w:pStyle w:val="aa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proofErr w:type="spellStart"/>
      <w:r>
        <w:rPr>
          <w:rFonts w:hint="eastAsia"/>
        </w:rPr>
        <w:t>추정량의</w:t>
      </w:r>
      <w:proofErr w:type="spellEnd"/>
      <w:r>
        <w:rPr>
          <w:rFonts w:hint="eastAsia"/>
        </w:rPr>
        <w:t xml:space="preserve"> 표준 오차를 괄호 내에 표시하였다.</w:t>
      </w:r>
      <w:r>
        <w:t xml:space="preserve"> 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이 수화">
    <w15:presenceInfo w15:providerId="Windows Live" w15:userId="afd49b4b13bfd0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revisionView w:markup="0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DE"/>
    <w:rsid w:val="00090346"/>
    <w:rsid w:val="00114FB7"/>
    <w:rsid w:val="00194737"/>
    <w:rsid w:val="002279BA"/>
    <w:rsid w:val="00376040"/>
    <w:rsid w:val="003D6194"/>
    <w:rsid w:val="003F7479"/>
    <w:rsid w:val="004B6404"/>
    <w:rsid w:val="004F6AE0"/>
    <w:rsid w:val="00504823"/>
    <w:rsid w:val="005312B5"/>
    <w:rsid w:val="00567B82"/>
    <w:rsid w:val="005813A7"/>
    <w:rsid w:val="0065072B"/>
    <w:rsid w:val="006A4446"/>
    <w:rsid w:val="006E2EF2"/>
    <w:rsid w:val="006E4AA4"/>
    <w:rsid w:val="00703B2D"/>
    <w:rsid w:val="0071032F"/>
    <w:rsid w:val="007C18AE"/>
    <w:rsid w:val="00827129"/>
    <w:rsid w:val="008D4D34"/>
    <w:rsid w:val="00970C7A"/>
    <w:rsid w:val="009813ED"/>
    <w:rsid w:val="009C0580"/>
    <w:rsid w:val="009D18AB"/>
    <w:rsid w:val="009D5289"/>
    <w:rsid w:val="009E5557"/>
    <w:rsid w:val="00A11389"/>
    <w:rsid w:val="00BB2ECD"/>
    <w:rsid w:val="00C14324"/>
    <w:rsid w:val="00C8232D"/>
    <w:rsid w:val="00CB54DE"/>
    <w:rsid w:val="00D9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82E8B"/>
  <w15:chartTrackingRefBased/>
  <w15:docId w15:val="{49C1741B-D3D6-4FF1-999D-A3E85947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13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13ED"/>
  </w:style>
  <w:style w:type="paragraph" w:styleId="a5">
    <w:name w:val="footer"/>
    <w:basedOn w:val="a"/>
    <w:link w:val="Char0"/>
    <w:uiPriority w:val="99"/>
    <w:unhideWhenUsed/>
    <w:rsid w:val="009813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13ED"/>
  </w:style>
  <w:style w:type="paragraph" w:styleId="a6">
    <w:name w:val="endnote text"/>
    <w:basedOn w:val="a"/>
    <w:link w:val="Char1"/>
    <w:uiPriority w:val="99"/>
    <w:semiHidden/>
    <w:unhideWhenUsed/>
    <w:rsid w:val="00C8232D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semiHidden/>
    <w:rsid w:val="00C8232D"/>
  </w:style>
  <w:style w:type="character" w:styleId="a7">
    <w:name w:val="endnote reference"/>
    <w:basedOn w:val="a0"/>
    <w:uiPriority w:val="99"/>
    <w:semiHidden/>
    <w:unhideWhenUsed/>
    <w:rsid w:val="00C8232D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7103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71032F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9D18AB"/>
    <w:rPr>
      <w:color w:val="808080"/>
    </w:rPr>
  </w:style>
  <w:style w:type="paragraph" w:styleId="aa">
    <w:name w:val="footnote text"/>
    <w:basedOn w:val="a"/>
    <w:link w:val="Char3"/>
    <w:uiPriority w:val="99"/>
    <w:semiHidden/>
    <w:unhideWhenUsed/>
    <w:rsid w:val="004B6404"/>
    <w:pPr>
      <w:snapToGrid w:val="0"/>
      <w:jc w:val="left"/>
    </w:pPr>
  </w:style>
  <w:style w:type="character" w:customStyle="1" w:styleId="Char3">
    <w:name w:val="각주 텍스트 Char"/>
    <w:basedOn w:val="a0"/>
    <w:link w:val="aa"/>
    <w:uiPriority w:val="99"/>
    <w:semiHidden/>
    <w:rsid w:val="004B6404"/>
  </w:style>
  <w:style w:type="character" w:styleId="ab">
    <w:name w:val="footnote reference"/>
    <w:basedOn w:val="a0"/>
    <w:uiPriority w:val="99"/>
    <w:semiHidden/>
    <w:unhideWhenUsed/>
    <w:rsid w:val="004B64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70A0D-903F-4503-A060-A5CE0BB7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수화</dc:creator>
  <cp:keywords/>
  <dc:description/>
  <cp:lastModifiedBy>이 수화</cp:lastModifiedBy>
  <cp:revision>2</cp:revision>
  <cp:lastPrinted>2020-05-06T06:00:00Z</cp:lastPrinted>
  <dcterms:created xsi:type="dcterms:W3CDTF">2020-06-04T07:05:00Z</dcterms:created>
  <dcterms:modified xsi:type="dcterms:W3CDTF">2020-06-04T07:05:00Z</dcterms:modified>
</cp:coreProperties>
</file>